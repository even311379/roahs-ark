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91" w:rsidRPr="00F83F8B" w:rsidRDefault="00291201">
      <w:pPr>
        <w:snapToGrid w:val="0"/>
        <w:jc w:val="both"/>
        <w:rPr>
          <w:rFonts w:asciiTheme="majorEastAsia" w:eastAsiaTheme="majorEastAsia" w:hAnsiTheme="majorEastAsia"/>
          <w:color w:val="FF0000"/>
        </w:rPr>
      </w:pPr>
      <w:r w:rsidRPr="00F83F8B">
        <w:rPr>
          <w:rFonts w:ascii="Kinnari" w:eastAsia="AR PL UMing TW" w:hAnsi="Kinnari"/>
          <w:color w:val="FF0000"/>
        </w:rPr>
        <w:t>探討如何建立物種保育優先順序系統</w:t>
      </w:r>
    </w:p>
    <w:p w:rsidR="00110D91" w:rsidRPr="00F83F8B" w:rsidRDefault="00291201">
      <w:pPr>
        <w:snapToGrid w:val="0"/>
        <w:jc w:val="both"/>
        <w:rPr>
          <w:rFonts w:ascii="Kinnari" w:eastAsia="AR PL UMing TW" w:hAnsi="Kinnari"/>
          <w:color w:val="FF0000"/>
        </w:rPr>
      </w:pPr>
      <w:r w:rsidRPr="00F83F8B">
        <w:rPr>
          <w:rFonts w:ascii="Kinnari" w:eastAsia="AR PL UMing TW" w:hAnsi="Kinnari"/>
          <w:color w:val="FF0000"/>
        </w:rPr>
        <w:t>How t</w:t>
      </w:r>
      <w:r w:rsidRPr="00F83F8B">
        <w:rPr>
          <w:rFonts w:ascii="Kinnari" w:eastAsia="AR PL UMing TW" w:hAnsi="Kinnari"/>
          <w:color w:val="FF0000"/>
          <w:highlight w:val="yellow"/>
        </w:rPr>
        <w:t>o construct</w:t>
      </w:r>
      <w:r w:rsidRPr="00F83F8B">
        <w:rPr>
          <w:rFonts w:ascii="Kinnari" w:eastAsia="AR PL UMing TW" w:hAnsi="Kinnari"/>
          <w:color w:val="FF0000"/>
        </w:rPr>
        <w:t xml:space="preserve"> a species conservation prioritizing system</w:t>
      </w:r>
      <w:r w:rsidR="00F83F8B">
        <w:rPr>
          <w:rFonts w:asciiTheme="minorEastAsia" w:hAnsiTheme="minorEastAsia" w:hint="eastAsia"/>
          <w:color w:val="FF0000"/>
        </w:rPr>
        <w:t xml:space="preserve"> (改標題?)</w:t>
      </w:r>
    </w:p>
    <w:p w:rsidR="00110D91" w:rsidRDefault="00110D91">
      <w:pPr>
        <w:rPr>
          <w:rFonts w:ascii="Kinnari" w:eastAsia="AR PL UMing TW" w:hAnsi="Kinnari"/>
        </w:rPr>
      </w:pPr>
    </w:p>
    <w:p w:rsidR="00110D91" w:rsidRDefault="00291201">
      <w:pPr>
        <w:rPr>
          <w:rFonts w:eastAsia="AR PL UMing TW"/>
        </w:rPr>
      </w:pPr>
      <w:r>
        <w:rPr>
          <w:rFonts w:eastAsia="AR PL UMing TW"/>
        </w:rPr>
        <w:t xml:space="preserve">&lt; </w:t>
      </w:r>
      <w:r>
        <w:rPr>
          <w:rFonts w:eastAsia="AR PL UMing TW"/>
        </w:rPr>
        <w:t>前言</w:t>
      </w:r>
      <w:r>
        <w:rPr>
          <w:rFonts w:eastAsia="AR PL UMing TW"/>
        </w:rPr>
        <w:t xml:space="preserve"> &gt;</w:t>
      </w:r>
    </w:p>
    <w:p w:rsidR="00110D91" w:rsidRDefault="00291201">
      <w:r>
        <w:rPr>
          <w:rFonts w:eastAsia="AR PL UMing TW"/>
        </w:rPr>
        <w:t>毫無疑問的，第六次大滅絕正在發生中。證據顯示</w:t>
      </w:r>
      <w:r>
        <w:rPr>
          <w:rFonts w:eastAsia="AR PL UMing TW"/>
        </w:rPr>
        <w:t>(Pimm et. al 1995</w:t>
      </w:r>
      <w:r>
        <w:rPr>
          <w:rFonts w:eastAsia="AR PL UMing TW"/>
        </w:rPr>
        <w:t>、</w:t>
      </w:r>
      <w:r>
        <w:rPr>
          <w:rFonts w:eastAsia="AR PL UMing TW"/>
        </w:rPr>
        <w:t>Waters et. al 2016)</w:t>
      </w:r>
      <w:r>
        <w:rPr>
          <w:rFonts w:eastAsia="AR PL UMing TW"/>
        </w:rPr>
        <w:t>，人類世</w:t>
      </w:r>
      <w:r>
        <w:rPr>
          <w:rFonts w:eastAsia="AR PL UMing TW"/>
        </w:rPr>
        <w:t>(Anthropocene)</w:t>
      </w:r>
      <w:r>
        <w:rPr>
          <w:rFonts w:eastAsia="AR PL UMing TW"/>
        </w:rPr>
        <w:t>的到來，嚴重影響所有的物種，現今物種的滅絕速率甚至高於前五次大滅絕的滅絕速率</w:t>
      </w:r>
      <w:r>
        <w:rPr>
          <w:rFonts w:eastAsia="AR PL UMing TW"/>
        </w:rPr>
        <w:t>10</w:t>
      </w:r>
      <w:r>
        <w:rPr>
          <w:rFonts w:eastAsia="AR PL UMing TW"/>
        </w:rPr>
        <w:t>至</w:t>
      </w:r>
      <w:r>
        <w:rPr>
          <w:rFonts w:eastAsia="AR PL UMing TW"/>
        </w:rPr>
        <w:t>100</w:t>
      </w:r>
      <w:r>
        <w:rPr>
          <w:rFonts w:eastAsia="AR PL UMing TW"/>
        </w:rPr>
        <w:t>倍。與此同時，威脅生物多樣性的因子，如</w:t>
      </w:r>
      <w:r>
        <w:rPr>
          <w:rFonts w:eastAsia="AR PL UMing TW"/>
        </w:rPr>
        <w:t>:</w:t>
      </w:r>
      <w:r>
        <w:rPr>
          <w:rFonts w:eastAsia="AR PL UMing TW"/>
        </w:rPr>
        <w:t>棲地破壞、外來種入侵、過度捕獵、及環境污染等，隨著全球人口的指數成長也逐日增強。另一方面，儘管現今的科技日新月異，人類依然是無法不依賴其他物種而獨立地存在於這個星球上。從食衣住行育樂各層面來看，生物資源依舊是不可或缺的。因此，在這物種大滅絕的時代，維持住這些寶貴的生物資源，已然成為一項重要的課題。</w:t>
      </w:r>
    </w:p>
    <w:p w:rsidR="00110D91" w:rsidRDefault="00110D91">
      <w:pPr>
        <w:rPr>
          <w:rFonts w:eastAsia="AR PL UMing TW"/>
        </w:rPr>
      </w:pPr>
    </w:p>
    <w:p w:rsidR="00110D91" w:rsidRDefault="00291201">
      <w:pPr>
        <w:rPr>
          <w:rFonts w:asciiTheme="minorEastAsia" w:hAnsiTheme="minorEastAsia"/>
          <w:spacing w:val="20"/>
        </w:rPr>
      </w:pPr>
      <w:r>
        <w:rPr>
          <w:rFonts w:eastAsia="AR PL UMing TW"/>
        </w:rPr>
        <w:t>如同聖經中的寓言故事，諾亞在大洪水侵襲時建立了方舟，保護住世上的所有物種，如今也該是我們試圖建立這艘名為「保育」的方舟，以維護這些寶貴的生物。然而，神話終究只是神話，一艘能夠乘載現今所有的受脅物種的方舟是不可能被建造出來的。現實層面上來看，只有辦法投注一小部分的資源在保育上面，只能針對少數的物種或地區施行保育措施，並且期望達到最大的成效。因此，必須選擇。然而該如何選擇哪些物種或地區要施行保育行動，而那些物種則是必須忍痛放棄，是個難以回答的「大哉問」。</w:t>
      </w:r>
    </w:p>
    <w:p w:rsidR="00110D91" w:rsidRDefault="00110D91">
      <w:pPr>
        <w:rPr>
          <w:rFonts w:eastAsia="AR PL UMing TW"/>
        </w:rPr>
      </w:pPr>
    </w:p>
    <w:p w:rsidR="00110D91" w:rsidRDefault="00291201">
      <w:pPr>
        <w:rPr>
          <w:rFonts w:asciiTheme="minorEastAsia" w:hAnsiTheme="minorEastAsia"/>
          <w:spacing w:val="20"/>
        </w:rPr>
      </w:pPr>
      <w:r>
        <w:rPr>
          <w:rFonts w:eastAsia="AR PL UMing TW"/>
        </w:rPr>
        <w:t>從受脅物種中，決定哪些該優先進行保育。此類問題，長久以來被西方保育學家稱為「痛苦的選擇」</w:t>
      </w:r>
      <w:r>
        <w:rPr>
          <w:rFonts w:eastAsia="AR PL UMing TW"/>
        </w:rPr>
        <w:t>(the agony of choice, Vane-Wright 1991)</w:t>
      </w:r>
      <w:r>
        <w:rPr>
          <w:rFonts w:eastAsia="AR PL UMing TW"/>
        </w:rPr>
        <w:t>，又或者為「諾亞的方舟問題」</w:t>
      </w:r>
      <w:r>
        <w:rPr>
          <w:rFonts w:eastAsia="AR PL UMing TW"/>
        </w:rPr>
        <w:t>(Noah’s Ark problem, Weitzman 1998)</w:t>
      </w:r>
      <w:r>
        <w:rPr>
          <w:rFonts w:eastAsia="AR PL UMing TW"/>
        </w:rPr>
        <w:t>。儘管一直有許多保育學家提出保育優先順序排序系統，但是這些系統具有兩大類的缺陷，一為資料需求簡單可以直接採用但是卻過於主觀</w:t>
      </w:r>
      <w:r>
        <w:rPr>
          <w:rFonts w:eastAsia="AR PL UMing TW"/>
        </w:rPr>
        <w:t>(</w:t>
      </w:r>
      <w:r>
        <w:rPr>
          <w:rFonts w:eastAsia="AR PL UMing TW"/>
        </w:rPr>
        <w:t>重視實務基礎</w:t>
      </w:r>
      <w:r>
        <w:rPr>
          <w:rFonts w:eastAsia="AR PL UMing TW"/>
        </w:rPr>
        <w:t>)</w:t>
      </w:r>
      <w:r>
        <w:rPr>
          <w:rFonts w:eastAsia="AR PL UMing TW"/>
        </w:rPr>
        <w:t>、另一為雖然很客觀但是所需資</w:t>
      </w:r>
      <w:r>
        <w:rPr>
          <w:rFonts w:eastAsia="AR PL UMing TW"/>
        </w:rPr>
        <w:lastRenderedPageBreak/>
        <w:t>料難以獲得</w:t>
      </w:r>
      <w:r>
        <w:rPr>
          <w:rFonts w:eastAsia="AR PL UMing TW"/>
        </w:rPr>
        <w:t>(</w:t>
      </w:r>
      <w:r>
        <w:rPr>
          <w:rFonts w:eastAsia="AR PL UMing TW"/>
        </w:rPr>
        <w:t>重視理論基礎</w:t>
      </w:r>
      <w:r>
        <w:rPr>
          <w:rFonts w:eastAsia="AR PL UMing TW"/>
        </w:rPr>
        <w:t>)</w:t>
      </w:r>
      <w:r>
        <w:rPr>
          <w:rFonts w:eastAsia="AR PL UMing TW"/>
        </w:rPr>
        <w:t>，卻缺少一套資料需求簡易、又具有充足的客觀性，可以直接遵循的實行骨架，協助相關人員按照步驟建立起一套保育優先順序排序系統。</w:t>
      </w:r>
    </w:p>
    <w:p w:rsidR="00110D91" w:rsidRDefault="00110D91">
      <w:pPr>
        <w:rPr>
          <w:rFonts w:eastAsia="AR PL UMing TW"/>
        </w:rPr>
      </w:pPr>
    </w:p>
    <w:p w:rsidR="00110D91" w:rsidRDefault="00291201">
      <w:pPr>
        <w:rPr>
          <w:rFonts w:asciiTheme="minorEastAsia" w:hAnsiTheme="minorEastAsia"/>
          <w:spacing w:val="20"/>
        </w:rPr>
      </w:pPr>
      <w:r>
        <w:rPr>
          <w:rFonts w:eastAsia="AR PL UMing TW"/>
        </w:rPr>
        <w:t>本文試圖為方舟問題提出一套可實行的骨架，讓相關保育從事人員可以參考使用，並根據這套骨架建構出簡單、客觀、能符合需求的保育優先順序排序系統，以便於有效地規劃更進一步的相關保育行動，合理地應用寶貴的資源。</w:t>
      </w:r>
    </w:p>
    <w:p w:rsidR="00110D91" w:rsidRDefault="00110D91">
      <w:pPr>
        <w:rPr>
          <w:rFonts w:eastAsia="AR PL UMing TW"/>
        </w:rPr>
      </w:pPr>
    </w:p>
    <w:p w:rsidR="00110D91" w:rsidRDefault="00291201">
      <w:pPr>
        <w:rPr>
          <w:rFonts w:asciiTheme="minorEastAsia" w:hAnsiTheme="minorEastAsia"/>
          <w:spacing w:val="20"/>
        </w:rPr>
      </w:pPr>
      <w:r>
        <w:rPr>
          <w:rFonts w:eastAsia="AR PL UMing TW"/>
        </w:rPr>
        <w:t>&lt;</w:t>
      </w:r>
      <w:r>
        <w:rPr>
          <w:rFonts w:eastAsia="AR PL UMing TW"/>
        </w:rPr>
        <w:t>建構保育優先順序排序系統</w:t>
      </w:r>
      <w:r>
        <w:rPr>
          <w:rFonts w:eastAsia="AR PL UMing TW"/>
        </w:rPr>
        <w:t>&gt;</w:t>
      </w:r>
    </w:p>
    <w:p w:rsidR="00110D91" w:rsidRDefault="00291201">
      <w:pPr>
        <w:rPr>
          <w:rFonts w:eastAsia="AR PL UMing TW"/>
        </w:rPr>
      </w:pPr>
      <w:r>
        <w:rPr>
          <w:rFonts w:eastAsia="AR PL UMing TW"/>
        </w:rPr>
        <w:t>當一保育單位要進行一地區內全面性的物種保育行動規劃時，其大致的流程如下圖</w:t>
      </w:r>
      <w:r>
        <w:rPr>
          <w:rFonts w:eastAsia="AR PL UMing TW"/>
        </w:rPr>
        <w:t>(</w:t>
      </w:r>
      <w:r>
        <w:rPr>
          <w:rFonts w:eastAsia="AR PL UMing TW"/>
        </w:rPr>
        <w:t>一</w:t>
      </w:r>
      <w:r>
        <w:rPr>
          <w:rFonts w:eastAsia="AR PL UMing TW"/>
        </w:rPr>
        <w:t>)</w:t>
      </w:r>
      <w:r>
        <w:rPr>
          <w:rFonts w:eastAsia="AR PL UMing TW"/>
        </w:rPr>
        <w:t>所示，先進行全面性的物種評估，建立受脅物種清單，並給予受脅等級</w:t>
      </w:r>
      <w:r>
        <w:rPr>
          <w:rFonts w:eastAsia="AR PL UMing TW"/>
        </w:rPr>
        <w:t>(</w:t>
      </w:r>
      <w:r>
        <w:rPr>
          <w:rFonts w:eastAsia="AR PL UMing TW"/>
        </w:rPr>
        <w:t>如國際自然保育聯盟</w:t>
      </w:r>
      <w:r>
        <w:rPr>
          <w:rFonts w:eastAsia="AR PL UMing TW"/>
        </w:rPr>
        <w:t>IUCN</w:t>
      </w:r>
      <w:r>
        <w:rPr>
          <w:rFonts w:eastAsia="AR PL UMing TW"/>
        </w:rPr>
        <w:t>的紅皮書等級</w:t>
      </w:r>
      <w:r>
        <w:rPr>
          <w:rFonts w:eastAsia="AR PL UMing TW"/>
        </w:rPr>
        <w:t>)</w:t>
      </w:r>
      <w:r>
        <w:rPr>
          <w:rFonts w:eastAsia="AR PL UMing TW"/>
        </w:rPr>
        <w:t>，接著考量各層面的因素，如受脅程度、保育成本、生物特性、棲地環境特徵、社會大眾關注度、生態系重要性、復原潛力、物種利用價值等等，建立受脅物種的保育優先順序，接著針對優先順位最高的數個物種，規劃詳細的保育行動計畫，最後實行保育行動，並且定期監測，確認成效。此流程實際上就是一套篩選機制，從數量較龐大的受脅物種清單逐次篩選至最後實際執行保育行動的數個物種。</w:t>
      </w:r>
    </w:p>
    <w:p w:rsidR="00110D91" w:rsidRDefault="00110D91">
      <w:pPr>
        <w:rPr>
          <w:rFonts w:eastAsia="AR PL UMing TW"/>
        </w:rPr>
      </w:pPr>
    </w:p>
    <w:p w:rsidR="00110D91" w:rsidRDefault="00891D20">
      <w:pPr>
        <w:rPr>
          <w:rFonts w:asciiTheme="minorEastAsia" w:hAnsiTheme="minorEastAsia"/>
          <w:spacing w:val="20"/>
        </w:rPr>
      </w:pPr>
      <w:r>
        <w:rPr>
          <w:rFonts w:asciiTheme="minorEastAsia" w:hAnsiTheme="minorEastAsia"/>
          <w:noProof/>
          <w:spacing w:val="20"/>
        </w:rPr>
        <w:drawing>
          <wp:inline distT="0" distB="0" distL="0" distR="0">
            <wp:extent cx="5274310" cy="132016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圖一.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320165"/>
                    </a:xfrm>
                    <a:prstGeom prst="rect">
                      <a:avLst/>
                    </a:prstGeom>
                  </pic:spPr>
                </pic:pic>
              </a:graphicData>
            </a:graphic>
          </wp:inline>
        </w:drawing>
      </w:r>
    </w:p>
    <w:p w:rsidR="00110D91" w:rsidRDefault="00110D91">
      <w:pPr>
        <w:rPr>
          <w:rFonts w:eastAsia="AR PL UMing TW"/>
        </w:rPr>
      </w:pPr>
    </w:p>
    <w:p w:rsidR="00110D91" w:rsidRDefault="00291201">
      <w:pPr>
        <w:rPr>
          <w:rFonts w:asciiTheme="minorEastAsia" w:hAnsiTheme="minorEastAsia"/>
          <w:spacing w:val="20"/>
        </w:rPr>
      </w:pPr>
      <w:r>
        <w:rPr>
          <w:rFonts w:eastAsia="AR PL UMing TW"/>
        </w:rPr>
        <w:t>其中，建構物種保育優先順序是規劃保育行動計劃的先行評估，必須先決定哪些物種、地區、或事項是必須優先執行，而那些則是晚點執行或者不需要執行，才能合理、有效地應用有限的經費與資源，達到保育的目的。</w:t>
      </w:r>
      <w:bookmarkStart w:id="0" w:name="_GoBack"/>
      <w:bookmarkEnd w:id="0"/>
    </w:p>
    <w:p w:rsidR="00110D91" w:rsidRDefault="00110D91">
      <w:pPr>
        <w:rPr>
          <w:rFonts w:eastAsia="AR PL UMing TW"/>
        </w:rPr>
      </w:pPr>
    </w:p>
    <w:p w:rsidR="00110D91" w:rsidRDefault="0033241F">
      <w:pPr>
        <w:rPr>
          <w:rFonts w:asciiTheme="minorEastAsia" w:hAnsiTheme="minorEastAsia"/>
          <w:spacing w:val="20"/>
          <w:highlight w:val="yellow"/>
        </w:rPr>
      </w:pPr>
      <w:r>
        <w:rPr>
          <w:rFonts w:eastAsia="AR PL UMing TW"/>
        </w:rPr>
        <w:t>物種保育優先順序</w:t>
      </w:r>
      <w:r>
        <w:rPr>
          <w:rFonts w:asciiTheme="minorEastAsia" w:hAnsiTheme="minorEastAsia" w:hint="eastAsia"/>
        </w:rPr>
        <w:t>(</w:t>
      </w:r>
      <w:r w:rsidR="00F83F8B">
        <w:rPr>
          <w:rFonts w:asciiTheme="minorEastAsia" w:hAnsiTheme="minorEastAsia" w:hint="eastAsia"/>
        </w:rPr>
        <w:t>諾</w:t>
      </w:r>
      <w:r>
        <w:rPr>
          <w:rFonts w:asciiTheme="minorEastAsia" w:hAnsiTheme="minorEastAsia" w:hint="eastAsia"/>
        </w:rPr>
        <w:t>亞的方舟問題)的</w:t>
      </w:r>
      <w:r w:rsidR="00291201">
        <w:rPr>
          <w:rFonts w:eastAsia="AR PL UMing TW"/>
        </w:rPr>
        <w:t>概念如</w:t>
      </w:r>
      <w:r>
        <w:rPr>
          <w:rFonts w:asciiTheme="minorEastAsia" w:hAnsiTheme="minorEastAsia" w:hint="eastAsia"/>
        </w:rPr>
        <w:t>下</w:t>
      </w:r>
      <w:r w:rsidR="00291201" w:rsidRPr="00AB7FBA">
        <w:rPr>
          <w:rFonts w:eastAsia="AR PL UMing TW"/>
          <w:color w:val="FF0000"/>
          <w:highlight w:val="yellow"/>
        </w:rPr>
        <w:t>圖</w:t>
      </w:r>
      <w:r w:rsidR="00291201" w:rsidRPr="00AB7FBA">
        <w:rPr>
          <w:rFonts w:eastAsia="AR PL UMing TW"/>
          <w:color w:val="FF0000"/>
          <w:highlight w:val="yellow"/>
        </w:rPr>
        <w:t>(</w:t>
      </w:r>
      <w:r w:rsidR="00AB7FBA" w:rsidRPr="00AB7FBA">
        <w:rPr>
          <w:rFonts w:asciiTheme="minorEastAsia" w:hAnsiTheme="minorEastAsia" w:hint="eastAsia"/>
          <w:color w:val="FF0000"/>
          <w:highlight w:val="yellow"/>
        </w:rPr>
        <w:t>二</w:t>
      </w:r>
      <w:r w:rsidR="00291201" w:rsidRPr="00AB7FBA">
        <w:rPr>
          <w:rFonts w:eastAsia="AR PL UMing TW"/>
          <w:color w:val="FF0000"/>
          <w:highlight w:val="yellow"/>
        </w:rPr>
        <w:t>) (</w:t>
      </w:r>
      <w:r w:rsidR="00291201" w:rsidRPr="00AB7FBA">
        <w:rPr>
          <w:rFonts w:eastAsia="AR PL UMing TW"/>
          <w:color w:val="FF0000"/>
          <w:highlight w:val="yellow"/>
        </w:rPr>
        <w:t>要畫很吸引人來看</w:t>
      </w:r>
      <w:r w:rsidR="00291201" w:rsidRPr="00AB7FBA">
        <w:rPr>
          <w:rFonts w:eastAsia="AR PL UMing TW"/>
          <w:color w:val="FF0000"/>
          <w:highlight w:val="yellow"/>
        </w:rPr>
        <w:t>)</w:t>
      </w:r>
      <w:r w:rsidR="00291201">
        <w:rPr>
          <w:rFonts w:eastAsia="AR PL UMing TW"/>
        </w:rPr>
        <w:t>:</w:t>
      </w:r>
      <w:r w:rsidR="00291201">
        <w:rPr>
          <w:rFonts w:eastAsia="AR PL UMing TW"/>
        </w:rPr>
        <w:t>從具有</w:t>
      </w:r>
      <w:r w:rsidR="00291201">
        <w:rPr>
          <w:rFonts w:eastAsia="AR PL UMing TW"/>
        </w:rPr>
        <w:t>N</w:t>
      </w:r>
      <w:r w:rsidR="00291201">
        <w:rPr>
          <w:rFonts w:eastAsia="AR PL UMing TW"/>
        </w:rPr>
        <w:t>個物種的受脅物種清單中，估算出每個物種</w:t>
      </w:r>
      <w:r w:rsidR="00291201">
        <w:rPr>
          <w:rFonts w:eastAsia="AR PL UMing TW"/>
        </w:rPr>
        <w:t>i</w:t>
      </w:r>
      <w:r w:rsidR="00291201">
        <w:rPr>
          <w:rFonts w:eastAsia="AR PL UMing TW"/>
        </w:rPr>
        <w:t>的保育價值</w:t>
      </w:r>
      <w:r w:rsidR="00291201">
        <w:rPr>
          <w:rFonts w:eastAsia="AR PL UMing TW"/>
        </w:rPr>
        <w:t>V</w:t>
      </w:r>
      <w:r w:rsidR="00291201">
        <w:rPr>
          <w:rFonts w:eastAsia="AR PL UMing TW"/>
          <w:vertAlign w:val="subscript"/>
        </w:rPr>
        <w:t>i</w:t>
      </w:r>
      <w:r w:rsidR="00291201">
        <w:rPr>
          <w:rFonts w:eastAsia="AR PL UMing TW"/>
        </w:rPr>
        <w:t xml:space="preserve"> (Value)</w:t>
      </w:r>
      <w:r w:rsidR="00291201">
        <w:rPr>
          <w:rFonts w:eastAsia="AR PL UMing TW"/>
        </w:rPr>
        <w:t>，從中挑出</w:t>
      </w:r>
      <w:r w:rsidR="00291201">
        <w:rPr>
          <w:rFonts w:eastAsia="AR PL UMing TW"/>
        </w:rPr>
        <w:t>K</w:t>
      </w:r>
      <w:r w:rsidR="00291201">
        <w:rPr>
          <w:rFonts w:eastAsia="AR PL UMing TW"/>
        </w:rPr>
        <w:t>個我們能夠對其施行保育行動的物種，每挑出一物種</w:t>
      </w:r>
      <w:r w:rsidR="00291201">
        <w:rPr>
          <w:rFonts w:eastAsia="AR PL UMing TW"/>
        </w:rPr>
        <w:t>i</w:t>
      </w:r>
      <w:r w:rsidR="00291201">
        <w:rPr>
          <w:rFonts w:eastAsia="AR PL UMing TW"/>
        </w:rPr>
        <w:t>時，必須支付相對應的成本</w:t>
      </w:r>
      <w:r w:rsidR="00291201">
        <w:rPr>
          <w:rFonts w:eastAsia="AR PL UMing TW"/>
        </w:rPr>
        <w:t>C</w:t>
      </w:r>
      <w:r w:rsidR="00291201">
        <w:rPr>
          <w:rFonts w:eastAsia="AR PL UMing TW"/>
          <w:vertAlign w:val="subscript"/>
        </w:rPr>
        <w:t>i</w:t>
      </w:r>
      <w:r w:rsidR="00291201">
        <w:rPr>
          <w:rFonts w:eastAsia="AR PL UMing TW"/>
        </w:rPr>
        <w:t xml:space="preserve"> (Cost)</w:t>
      </w:r>
      <w:r w:rsidR="00291201">
        <w:rPr>
          <w:rFonts w:eastAsia="AR PL UMing TW"/>
        </w:rPr>
        <w:t>，並且成本的總和必須小於總預算</w:t>
      </w:r>
      <w:r w:rsidR="00291201">
        <w:rPr>
          <w:rFonts w:eastAsia="AR PL UMing TW"/>
        </w:rPr>
        <w:t>B</w:t>
      </w:r>
      <w:r w:rsidR="00291201">
        <w:rPr>
          <w:rFonts w:asciiTheme="minorEastAsia" w:hAnsiTheme="minorEastAsia"/>
        </w:rPr>
        <w:t xml:space="preserve"> </w:t>
      </w:r>
      <w:r w:rsidR="00291201">
        <w:rPr>
          <w:rFonts w:eastAsia="AR PL UMing TW"/>
        </w:rPr>
        <w:t>(ΣC</w:t>
      </w:r>
      <w:r w:rsidR="00291201">
        <w:rPr>
          <w:rFonts w:eastAsia="AR PL UMing TW"/>
          <w:vertAlign w:val="subscript"/>
        </w:rPr>
        <w:t>i</w:t>
      </w:r>
      <m:oMath>
        <m:r>
          <w:rPr>
            <w:rFonts w:ascii="Cambria Math" w:hAnsi="Cambria Math"/>
          </w:rPr>
          <m:t>≤</m:t>
        </m:r>
      </m:oMath>
      <w:r w:rsidR="00291201">
        <w:rPr>
          <w:rFonts w:eastAsia="AR PL UMing TW"/>
        </w:rPr>
        <w:t>B)</w:t>
      </w:r>
      <w:r w:rsidR="00291201">
        <w:rPr>
          <w:rFonts w:eastAsia="AR PL UMing TW"/>
        </w:rPr>
        <w:t>，與此同時，我們希望這些保護起來的這</w:t>
      </w:r>
      <w:r w:rsidR="00291201">
        <w:rPr>
          <w:rFonts w:eastAsia="AR PL UMing TW"/>
        </w:rPr>
        <w:t>K</w:t>
      </w:r>
      <w:r w:rsidR="00291201">
        <w:rPr>
          <w:rFonts w:eastAsia="AR PL UMing TW"/>
        </w:rPr>
        <w:t>個物種</w:t>
      </w:r>
      <w:r w:rsidR="00291201">
        <w:rPr>
          <w:rFonts w:eastAsia="AR PL UMing TW"/>
        </w:rPr>
        <w:t>(</w:t>
      </w:r>
      <w:r w:rsidR="00291201">
        <w:rPr>
          <w:rFonts w:eastAsia="AR PL UMing TW"/>
        </w:rPr>
        <w:t>或地區</w:t>
      </w:r>
      <w:r w:rsidR="00291201">
        <w:rPr>
          <w:rFonts w:eastAsia="AR PL UMing TW"/>
        </w:rPr>
        <w:t>)</w:t>
      </w:r>
      <w:r w:rsidR="00291201">
        <w:rPr>
          <w:rFonts w:eastAsia="AR PL UMing TW"/>
        </w:rPr>
        <w:t>的價值乘上保育恢復潛力</w:t>
      </w:r>
      <w:r w:rsidR="00291201">
        <w:rPr>
          <w:rFonts w:eastAsia="AR PL UMing TW"/>
        </w:rPr>
        <w:t>P</w:t>
      </w:r>
      <w:r w:rsidR="00291201">
        <w:rPr>
          <w:rFonts w:eastAsia="AR PL UMing TW"/>
          <w:vertAlign w:val="subscript"/>
        </w:rPr>
        <w:t>i</w:t>
      </w:r>
      <w:r w:rsidR="00291201">
        <w:rPr>
          <w:rFonts w:eastAsia="AR PL UMing TW"/>
        </w:rPr>
        <w:t xml:space="preserve"> (Potential)</w:t>
      </w:r>
      <w:r w:rsidR="00291201">
        <w:rPr>
          <w:rFonts w:eastAsia="AR PL UMing TW"/>
        </w:rPr>
        <w:t>的總和是最大的</w:t>
      </w:r>
      <w:r w:rsidR="00291201">
        <w:rPr>
          <w:rFonts w:eastAsia="AR PL UMing TW"/>
        </w:rPr>
        <w:t>(ΣV</w:t>
      </w:r>
      <w:r w:rsidR="00291201">
        <w:rPr>
          <w:rFonts w:eastAsia="AR PL UMing TW"/>
          <w:vertAlign w:val="subscript"/>
        </w:rPr>
        <w:t>i</w:t>
      </w:r>
      <w:r w:rsidR="00291201">
        <w:rPr>
          <w:rFonts w:eastAsia="AR PL UMing TW"/>
        </w:rPr>
        <w:t>P</w:t>
      </w:r>
      <w:r w:rsidR="00291201">
        <w:rPr>
          <w:rFonts w:eastAsia="AR PL UMing TW"/>
          <w:vertAlign w:val="subscript"/>
        </w:rPr>
        <w:t>i</w:t>
      </w:r>
      <w:r w:rsidR="00291201">
        <w:rPr>
          <w:rFonts w:eastAsia="AR PL UMing TW"/>
        </w:rPr>
        <w:t>)</w:t>
      </w:r>
      <w:r w:rsidR="00291201">
        <w:rPr>
          <w:rFonts w:eastAsia="AR PL UMing TW"/>
        </w:rPr>
        <w:t>。</w:t>
      </w:r>
    </w:p>
    <w:p w:rsidR="00110D91" w:rsidRDefault="00F83F8B">
      <w:r>
        <w:rPr>
          <w:noProof/>
        </w:rPr>
        <w:drawing>
          <wp:inline distT="0" distB="0" distL="0" distR="0">
            <wp:extent cx="5274310" cy="5542280"/>
            <wp:effectExtent l="0" t="0" r="254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畫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5542280"/>
                    </a:xfrm>
                    <a:prstGeom prst="rect">
                      <a:avLst/>
                    </a:prstGeom>
                  </pic:spPr>
                </pic:pic>
              </a:graphicData>
            </a:graphic>
          </wp:inline>
        </w:drawing>
      </w:r>
    </w:p>
    <w:p w:rsidR="00F24ADF" w:rsidRPr="00F24ADF" w:rsidRDefault="00F24ADF"/>
    <w:p w:rsidR="00110D91" w:rsidRDefault="00291201">
      <w:pPr>
        <w:rPr>
          <w:rFonts w:asciiTheme="minorEastAsia" w:hAnsiTheme="minorEastAsia"/>
          <w:spacing w:val="20"/>
        </w:rPr>
      </w:pPr>
      <w:r>
        <w:rPr>
          <w:rFonts w:eastAsia="AR PL UMing TW"/>
        </w:rPr>
        <w:t>這樣的問題歸屬於決策科學</w:t>
      </w:r>
      <w:r>
        <w:rPr>
          <w:rFonts w:eastAsia="AR PL UMing TW"/>
        </w:rPr>
        <w:t>(decision science)</w:t>
      </w:r>
      <w:r>
        <w:rPr>
          <w:rFonts w:eastAsia="AR PL UMing TW"/>
        </w:rPr>
        <w:t>的範疇，如同上述的內容，在受限</w:t>
      </w:r>
      <w:r>
        <w:rPr>
          <w:rFonts w:eastAsia="AR PL UMing TW"/>
        </w:rPr>
        <w:lastRenderedPageBreak/>
        <w:t>於</w:t>
      </w:r>
      <w:r>
        <w:rPr>
          <w:rFonts w:eastAsia="AR PL UMing TW"/>
        </w:rPr>
        <w:t>ΣC</w:t>
      </w:r>
      <w:r>
        <w:rPr>
          <w:rFonts w:eastAsia="AR PL UMing TW"/>
          <w:vertAlign w:val="subscript"/>
        </w:rPr>
        <w:t>i</w:t>
      </w:r>
      <m:oMath>
        <m:r>
          <w:rPr>
            <w:rFonts w:ascii="Cambria Math" w:hAnsi="Cambria Math"/>
          </w:rPr>
          <m:t>≤</m:t>
        </m:r>
      </m:oMath>
      <w:r>
        <w:rPr>
          <w:rFonts w:eastAsia="AR PL UMing TW"/>
        </w:rPr>
        <w:t>B</w:t>
      </w:r>
      <w:r>
        <w:rPr>
          <w:rFonts w:eastAsia="AR PL UMing TW"/>
        </w:rPr>
        <w:t>且想要最大化</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的情況下，該從何從</w:t>
      </w:r>
      <w:r>
        <w:rPr>
          <w:rFonts w:eastAsia="AR PL UMing TW"/>
        </w:rPr>
        <w:t>N</w:t>
      </w:r>
      <w:r>
        <w:rPr>
          <w:rFonts w:eastAsia="AR PL UMing TW"/>
        </w:rPr>
        <w:t>中挑出這</w:t>
      </w:r>
      <w:r>
        <w:rPr>
          <w:rFonts w:eastAsia="AR PL UMing TW"/>
        </w:rPr>
        <w:t>K</w:t>
      </w:r>
      <w:r>
        <w:rPr>
          <w:rFonts w:eastAsia="AR PL UMing TW"/>
        </w:rPr>
        <w:t>個物種</w:t>
      </w:r>
      <w:r>
        <w:rPr>
          <w:rFonts w:eastAsia="AR PL UMing TW"/>
        </w:rPr>
        <w:t>?</w:t>
      </w:r>
      <w:r>
        <w:rPr>
          <w:rFonts w:eastAsia="AR PL UMing TW"/>
        </w:rPr>
        <w:t>這個問題已經由多位學者，以不同的數學方法推導出尋求最佳解的方法</w:t>
      </w:r>
      <w:r>
        <w:rPr>
          <w:rFonts w:eastAsia="AR PL UMing TW"/>
        </w:rPr>
        <w:t>(Weitzman 1998</w:t>
      </w:r>
      <w:r>
        <w:rPr>
          <w:rFonts w:eastAsia="AR PL UMing TW"/>
        </w:rPr>
        <w:t>、</w:t>
      </w:r>
      <w:r>
        <w:rPr>
          <w:rFonts w:eastAsia="AR PL UMing TW"/>
        </w:rPr>
        <w:t>Wilson et. al 2009</w:t>
      </w:r>
      <w:r>
        <w:rPr>
          <w:rFonts w:eastAsia="AR PL UMing TW"/>
        </w:rPr>
        <w:t>、</w:t>
      </w:r>
      <w:r>
        <w:rPr>
          <w:rFonts w:eastAsia="AR PL UMing TW"/>
        </w:rPr>
        <w:t>Perry 2010</w:t>
      </w:r>
      <w:r>
        <w:rPr>
          <w:rFonts w:eastAsia="AR PL UMing TW"/>
        </w:rPr>
        <w:t>等</w:t>
      </w:r>
      <w:r>
        <w:rPr>
          <w:rFonts w:eastAsia="AR PL UMing TW"/>
        </w:rPr>
        <w:t>)</w:t>
      </w:r>
      <w:r>
        <w:rPr>
          <w:rFonts w:eastAsia="AR PL UMing TW"/>
        </w:rPr>
        <w:t>。只須依循公式</w:t>
      </w:r>
      <w:r>
        <w:rPr>
          <w:rFonts w:eastAsia="AR PL UMing TW"/>
        </w:rPr>
        <w:t>(</w:t>
      </w:r>
      <w:r>
        <w:rPr>
          <w:rFonts w:eastAsia="AR PL UMing TW"/>
        </w:rPr>
        <w:t>一</w:t>
      </w:r>
      <w:r>
        <w:rPr>
          <w:rFonts w:eastAsia="AR PL UMing TW"/>
        </w:rPr>
        <w:t>)</w:t>
      </w:r>
      <w:r>
        <w:rPr>
          <w:rFonts w:eastAsia="AR PL UMing TW"/>
        </w:rPr>
        <w:t>，計算出各物種</w:t>
      </w:r>
      <w:r>
        <w:rPr>
          <w:rFonts w:eastAsia="AR PL UMing TW"/>
        </w:rPr>
        <w:t>i</w:t>
      </w:r>
      <w:r>
        <w:rPr>
          <w:rFonts w:eastAsia="AR PL UMing TW"/>
        </w:rPr>
        <w:t>的保育優先順序</w:t>
      </w:r>
      <w:r>
        <w:rPr>
          <w:rFonts w:eastAsia="AR PL UMing TW"/>
        </w:rPr>
        <w:t>R</w:t>
      </w:r>
      <w:r>
        <w:rPr>
          <w:rFonts w:eastAsia="AR PL UMing TW"/>
          <w:vertAlign w:val="subscript"/>
        </w:rPr>
        <w:t>i</w:t>
      </w:r>
      <w:r>
        <w:rPr>
          <w:rFonts w:eastAsia="AR PL UMing TW"/>
        </w:rPr>
        <w:t>值，再由</w:t>
      </w:r>
      <w:r>
        <w:rPr>
          <w:rFonts w:eastAsia="AR PL UMing TW"/>
        </w:rPr>
        <w:t>R</w:t>
      </w:r>
      <w:r>
        <w:rPr>
          <w:rFonts w:eastAsia="AR PL UMing TW"/>
          <w:vertAlign w:val="subscript"/>
        </w:rPr>
        <w:t>i</w:t>
      </w:r>
      <w:r>
        <w:rPr>
          <w:rFonts w:eastAsia="AR PL UMing TW"/>
        </w:rPr>
        <w:t>值最大的物種開始依序投注經費實施保育行動，直到到達預算上限。如此即可最大化</w:t>
      </w:r>
      <w:r>
        <w:rPr>
          <w:rFonts w:eastAsia="AR PL UMing TW"/>
        </w:rPr>
        <w:t>ΣV</w:t>
      </w:r>
      <w:r>
        <w:rPr>
          <w:rFonts w:eastAsia="AR PL UMing TW"/>
          <w:vertAlign w:val="subscript"/>
        </w:rPr>
        <w:t>i</w:t>
      </w:r>
      <w:r>
        <w:rPr>
          <w:rFonts w:eastAsia="AR PL UMing TW"/>
        </w:rPr>
        <w:t>P</w:t>
      </w:r>
      <w:r>
        <w:rPr>
          <w:rFonts w:eastAsia="AR PL UMing TW"/>
          <w:vertAlign w:val="subscript"/>
        </w:rPr>
        <w:t>i</w:t>
      </w:r>
      <w:r>
        <w:rPr>
          <w:rFonts w:eastAsia="AR PL UMing TW"/>
        </w:rPr>
        <w:t>。</w:t>
      </w:r>
    </w:p>
    <w:p w:rsidR="00110D91" w:rsidRDefault="00291201">
      <w:pPr>
        <w:snapToGrid w:val="0"/>
        <w:jc w:val="both"/>
        <w:rPr>
          <w:rFonts w:ascii="Kinnari" w:eastAsia="AR PL UMing TW" w:hAnsi="Kinnari"/>
          <w:spacing w:val="20"/>
        </w:rPr>
      </w:pPr>
      <w:r>
        <w:rPr>
          <w:rFonts w:ascii="Kinnari" w:eastAsia="AR PL UMing TW" w:hAnsi="Kinnari"/>
          <w:noProof/>
          <w:spacing w:val="20"/>
        </w:rPr>
        <mc:AlternateContent>
          <mc:Choice Requires="wps">
            <w:drawing>
              <wp:anchor distT="45720" distB="45720" distL="114300" distR="114300" simplePos="0" relativeHeight="4" behindDoc="0" locked="0" layoutInCell="1" allowOverlap="1" wp14:anchorId="412F7464">
                <wp:simplePos x="0" y="0"/>
                <wp:positionH relativeFrom="margin">
                  <wp:posOffset>4565650</wp:posOffset>
                </wp:positionH>
                <wp:positionV relativeFrom="paragraph">
                  <wp:posOffset>507365</wp:posOffset>
                </wp:positionV>
                <wp:extent cx="581025" cy="242570"/>
                <wp:effectExtent l="0" t="0" r="0" b="0"/>
                <wp:wrapSquare wrapText="bothSides"/>
                <wp:docPr id="2" name="文字方塊 2"/>
                <wp:cNvGraphicFramePr/>
                <a:graphic xmlns:a="http://schemas.openxmlformats.org/drawingml/2006/main">
                  <a:graphicData uri="http://schemas.microsoft.com/office/word/2010/wordprocessingShape">
                    <wps:wsp>
                      <wps:cNvSpPr/>
                      <wps:spPr>
                        <a:xfrm>
                          <a:off x="0" y="0"/>
                          <a:ext cx="580320" cy="241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10D91" w:rsidRDefault="00291201">
                            <w:pPr>
                              <w:pStyle w:val="ae"/>
                            </w:pPr>
                            <w:r>
                              <w:rPr>
                                <w:color w:val="000000"/>
                                <w:sz w:val="16"/>
                                <w:szCs w:val="16"/>
                              </w:rPr>
                              <w:t>公式</w:t>
                            </w:r>
                            <w:r>
                              <w:rPr>
                                <w:color w:val="000000"/>
                                <w:sz w:val="16"/>
                                <w:szCs w:val="16"/>
                              </w:rPr>
                              <w:t>(</w:t>
                            </w:r>
                            <w:r>
                              <w:rPr>
                                <w:color w:val="000000"/>
                                <w:sz w:val="16"/>
                                <w:szCs w:val="16"/>
                              </w:rPr>
                              <w:t>一</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59.5pt;margin-top:39.95pt;width:45.65pt;height:19pt;mso-position-horizontal-relative:margin" wp14:anchorId="412F7464">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一</w:t>
                      </w:r>
                      <w:r>
                        <w:rPr>
                          <w:color w:val="000000"/>
                          <w:sz w:val="16"/>
                          <w:szCs w:val="16"/>
                        </w:rPr>
                        <w:t>)</w:t>
                      </w:r>
                    </w:p>
                  </w:txbxContent>
                </v:textbox>
              </v:rect>
            </w:pict>
          </mc:Fallback>
        </mc:AlternateContent>
      </w:r>
    </w:p>
    <w:p w:rsidR="00110D91" w:rsidRDefault="00891D20">
      <w:pPr>
        <w:snapToGrid w:val="0"/>
        <w:jc w:val="center"/>
        <w:rPr>
          <w:rFonts w:asciiTheme="minorEastAsia" w:hAnsiTheme="minorEastAsia"/>
          <w:spacing w:val="20"/>
        </w:rPr>
      </w:pPr>
      <m:oMathPara>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oMath>
      </m:oMathPara>
    </w:p>
    <w:p w:rsidR="00110D91" w:rsidRDefault="00110D91">
      <w:pPr>
        <w:snapToGrid w:val="0"/>
        <w:jc w:val="both"/>
        <w:rPr>
          <w:rFonts w:asciiTheme="minorEastAsia" w:hAnsiTheme="minorEastAsia"/>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然而，如同這幾位學者在他們的文獻中所陳述，這一套方法僅只適用於從不同的保育計畫中決定要先執行哪一份計畫，稱之為</w:t>
      </w:r>
      <w:r>
        <w:rPr>
          <w:rFonts w:ascii="Kinnari" w:eastAsia="AR PL UMing TW" w:hAnsi="Kinnari"/>
          <w:spacing w:val="20"/>
        </w:rPr>
        <w:t>”Project Prioritization Protocol” (PPP</w:t>
      </w:r>
      <w:r>
        <w:rPr>
          <w:rFonts w:ascii="Kinnari" w:eastAsia="AR PL UMing TW" w:hAnsi="Kinnari"/>
          <w:spacing w:val="20"/>
        </w:rPr>
        <w:t>，</w:t>
      </w:r>
      <w:r>
        <w:rPr>
          <w:rFonts w:ascii="Kinnari" w:eastAsia="AR PL UMing TW" w:hAnsi="Kinnari"/>
          <w:spacing w:val="20"/>
        </w:rPr>
        <w:t>Joseph 2009)</w:t>
      </w:r>
      <w:r>
        <w:rPr>
          <w:rFonts w:ascii="Kinnari" w:eastAsia="AR PL UMing TW" w:hAnsi="Kinnari"/>
          <w:spacing w:val="20"/>
        </w:rPr>
        <w:t>。由於這一套方法中的參數</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，需要非常詳細的評估才得以推估，只適用於已有提出相關保育行動計畫的物種。因此，若要按照其流程，提出完善的物種保育優先順序，則須為所有的受脅物種各自編撰一份保育行動計畫，再按照</w:t>
      </w:r>
      <w:r>
        <w:rPr>
          <w:rFonts w:ascii="Kinnari" w:eastAsia="AR PL UMing TW" w:hAnsi="Kinnari"/>
          <w:spacing w:val="20"/>
        </w:rPr>
        <w:t>PPP</w:t>
      </w:r>
      <w:r>
        <w:rPr>
          <w:rFonts w:ascii="Kinnari" w:eastAsia="AR PL UMing TW" w:hAnsi="Kinnari"/>
          <w:spacing w:val="20"/>
        </w:rPr>
        <w:t>來推估出要以哪一物種優先施行保育行動</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Joseph 2009</w:t>
      </w:r>
      <w:r>
        <w:rPr>
          <w:rFonts w:ascii="Kinnari" w:eastAsia="AR PL UMing TW" w:hAnsi="Kinnari"/>
          <w:spacing w:val="20"/>
        </w:rPr>
        <w:t>的評估是由超過</w:t>
      </w:r>
      <w:r>
        <w:rPr>
          <w:rFonts w:ascii="Kinnari" w:eastAsia="AR PL UMing TW" w:hAnsi="Kinnari"/>
          <w:spacing w:val="20"/>
        </w:rPr>
        <w:t>100</w:t>
      </w:r>
      <w:r>
        <w:rPr>
          <w:rFonts w:ascii="Kinnari" w:eastAsia="AR PL UMing TW" w:hAnsi="Kinnari"/>
          <w:spacing w:val="20"/>
        </w:rPr>
        <w:t>位的物種專家協力針對</w:t>
      </w:r>
      <w:r>
        <w:rPr>
          <w:rFonts w:ascii="Kinnari" w:eastAsia="AR PL UMing TW" w:hAnsi="Kinnari"/>
          <w:spacing w:val="20"/>
        </w:rPr>
        <w:t>32</w:t>
      </w:r>
      <w:r>
        <w:rPr>
          <w:rFonts w:ascii="Kinnari" w:eastAsia="AR PL UMing TW" w:hAnsi="Kinnari"/>
          <w:spacing w:val="20"/>
        </w:rPr>
        <w:t>個瀕危物種各自編撰保育計畫才得以完成</w:t>
      </w:r>
      <w:r>
        <w:rPr>
          <w:rFonts w:ascii="Kinnari" w:eastAsia="AR PL UMing TW" w:hAnsi="Kinnari"/>
          <w:spacing w:val="20"/>
        </w:rPr>
        <w:t>)</w:t>
      </w:r>
      <w:r>
        <w:rPr>
          <w:rFonts w:ascii="Kinnari" w:eastAsia="AR PL UMing TW" w:hAnsi="Kinnari"/>
          <w:spacing w:val="20"/>
        </w:rPr>
        <w:t>。然而，大部分的受脅物種都還沒有相對應的保育行動計畫被提出，這樣的流程太過遲緩，且極為耗費成本。</w:t>
      </w:r>
    </w:p>
    <w:p w:rsidR="00110D91" w:rsidRDefault="00110D91">
      <w:pPr>
        <w:snapToGrid w:val="0"/>
        <w:jc w:val="both"/>
        <w:rPr>
          <w:rFonts w:ascii="Kinnari" w:eastAsia="AR PL UMing TW" w:hAnsi="Kinnari"/>
          <w:spacing w:val="20"/>
        </w:rPr>
      </w:pPr>
    </w:p>
    <w:p w:rsidR="00110D91" w:rsidRDefault="00291201">
      <w:pPr>
        <w:snapToGrid w:val="0"/>
        <w:jc w:val="both"/>
        <w:rPr>
          <w:rFonts w:ascii="Kinnari" w:hAnsi="Kinnari" w:hint="eastAsia"/>
          <w:spacing w:val="20"/>
        </w:rPr>
      </w:pPr>
      <w:r>
        <w:rPr>
          <w:rFonts w:ascii="Kinnari" w:eastAsia="AR PL UMing TW" w:hAnsi="Kinnari"/>
          <w:spacing w:val="20"/>
        </w:rPr>
        <w:t>同時，以另一方面來思考，在這個階段或許量化實際的</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再來計算</w:t>
      </w:r>
      <w:r>
        <w:rPr>
          <w:rFonts w:ascii="Kinnari" w:eastAsia="AR PL UMing TW" w:hAnsi="Kinnari"/>
          <w:spacing w:val="20"/>
        </w:rPr>
        <w:t>R</w:t>
      </w:r>
      <w:r>
        <w:rPr>
          <w:rFonts w:ascii="Kinnari" w:eastAsia="AR PL UMing TW" w:hAnsi="Kinnari"/>
          <w:spacing w:val="20"/>
        </w:rPr>
        <w:t>還不是必要的。根據筆者進行模擬的結果顯示</w:t>
      </w:r>
      <w:r>
        <w:rPr>
          <w:rFonts w:ascii="Kinnari" w:eastAsia="AR PL UMing TW" w:hAnsi="Kinnari"/>
          <w:spacing w:val="20"/>
          <w:highlight w:val="yellow"/>
        </w:rPr>
        <w:t>(Supportive information 1)</w:t>
      </w:r>
      <w:r>
        <w:rPr>
          <w:rFonts w:ascii="Kinnari" w:eastAsia="AR PL UMing TW" w:hAnsi="Kinnari"/>
          <w:spacing w:val="20"/>
        </w:rPr>
        <w:t>，即使完全以定性的方式得到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的數值</w:t>
      </w:r>
      <w:r>
        <w:rPr>
          <w:rFonts w:ascii="Kinnari" w:eastAsia="AR PL UMing TW" w:hAnsi="Kinnari"/>
          <w:spacing w:val="20"/>
        </w:rPr>
        <w:t>(</w:t>
      </w:r>
      <w:r>
        <w:rPr>
          <w:rFonts w:ascii="Kinnari" w:eastAsia="AR PL UMing TW" w:hAnsi="Kinnari"/>
          <w:spacing w:val="20"/>
        </w:rPr>
        <w:t>意即只</w:t>
      </w:r>
      <w:r>
        <w:rPr>
          <w:rFonts w:asciiTheme="minorEastAsia" w:hAnsiTheme="minorEastAsia"/>
          <w:spacing w:val="20"/>
        </w:rPr>
        <w:t>靠</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的排序</w:t>
      </w:r>
      <w:r>
        <w:rPr>
          <w:rFonts w:ascii="Kinnari" w:eastAsia="AR PL UMing TW" w:hAnsi="Kinnari"/>
          <w:spacing w:val="20"/>
        </w:rPr>
        <w:t>)</w:t>
      </w:r>
      <w:r>
        <w:rPr>
          <w:rFonts w:ascii="Kinnari" w:eastAsia="AR PL UMing TW" w:hAnsi="Kinnari"/>
          <w:spacing w:val="20"/>
        </w:rPr>
        <w:t>來計算</w:t>
      </w:r>
      <w:r>
        <w:rPr>
          <w:rFonts w:ascii="Kinnari" w:eastAsia="AR PL UMing TW" w:hAnsi="Kinnari"/>
          <w:spacing w:val="20"/>
        </w:rPr>
        <w:t>R</w:t>
      </w:r>
      <w:r>
        <w:rPr>
          <w:rFonts w:ascii="Kinnari" w:eastAsia="AR PL UMing TW" w:hAnsi="Kinnari"/>
          <w:spacing w:val="20"/>
        </w:rPr>
        <w:t>進行排序，</w:t>
      </w:r>
      <w:r>
        <w:rPr>
          <w:rFonts w:asciiTheme="minorEastAsia" w:hAnsiTheme="minorEastAsia"/>
          <w:spacing w:val="20"/>
        </w:rPr>
        <w:t>前五名的排序也能維持大約80%的準確性</w:t>
      </w:r>
      <w:r>
        <w:rPr>
          <w:rFonts w:ascii="Kinnari" w:eastAsia="AR PL UMing TW" w:hAnsi="Kinnari"/>
          <w:spacing w:val="20"/>
        </w:rPr>
        <w:t>。因此依賴定性的方式</w:t>
      </w:r>
      <w:r>
        <w:rPr>
          <w:rFonts w:asciiTheme="minorEastAsia" w:hAnsiTheme="minorEastAsia"/>
          <w:spacing w:val="20"/>
        </w:rPr>
        <w:t>推估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Theme="minorEastAsia" w:hAnsiTheme="minorEastAsia"/>
          <w:spacing w:val="20"/>
        </w:rPr>
        <w:t>的</w:t>
      </w:r>
      <w:r>
        <w:rPr>
          <w:rFonts w:ascii="Kinnari" w:eastAsia="AR PL UMing TW" w:hAnsi="Kinnari"/>
          <w:spacing w:val="20"/>
        </w:rPr>
        <w:t>數值</w:t>
      </w:r>
      <w:r>
        <w:rPr>
          <w:rFonts w:asciiTheme="minorEastAsia" w:hAnsiTheme="minorEastAsia"/>
          <w:spacing w:val="20"/>
        </w:rPr>
        <w:t>是可行的</w:t>
      </w:r>
      <w:r>
        <w:rPr>
          <w:rFonts w:ascii="Kinnari" w:eastAsia="AR PL UMing TW" w:hAnsi="Kinnari"/>
          <w:spacing w:val="20"/>
        </w:rPr>
        <w:t>，例如</w:t>
      </w:r>
      <w:r>
        <w:rPr>
          <w:rFonts w:ascii="Kinnari" w:eastAsia="AR PL UMing TW" w:hAnsi="Kinnari"/>
          <w:spacing w:val="20"/>
        </w:rPr>
        <w:t>:</w:t>
      </w:r>
      <w:r>
        <w:rPr>
          <w:rFonts w:asciiTheme="minorEastAsia" w:hAnsiTheme="minorEastAsia"/>
          <w:spacing w:val="20"/>
        </w:rPr>
        <w:t>使用</w:t>
      </w:r>
      <w:r>
        <w:rPr>
          <w:rFonts w:ascii="Kinnari" w:eastAsia="AR PL UMing TW" w:hAnsi="Kinnari"/>
          <w:spacing w:val="20"/>
        </w:rPr>
        <w:t>產卵次數多</w:t>
      </w:r>
      <w:r>
        <w:rPr>
          <w:rFonts w:asciiTheme="minorEastAsia" w:hAnsiTheme="minorEastAsia"/>
          <w:spacing w:val="20"/>
        </w:rPr>
        <w:t>寡</w:t>
      </w:r>
      <w:r>
        <w:rPr>
          <w:rFonts w:ascii="Kinnari" w:eastAsia="AR PL UMing TW" w:hAnsi="Kinnari"/>
          <w:spacing w:val="20"/>
        </w:rPr>
        <w:t>、產卵數量大</w:t>
      </w:r>
      <w:r>
        <w:rPr>
          <w:rFonts w:asciiTheme="minorEastAsia" w:hAnsiTheme="minorEastAsia"/>
          <w:spacing w:val="20"/>
        </w:rPr>
        <w:t>小、以及是否已具人工繁殖技術等，描述性的推估不同</w:t>
      </w:r>
      <w:r>
        <w:rPr>
          <w:rFonts w:ascii="Kinnari" w:eastAsia="AR PL UMing TW" w:hAnsi="Kinnari"/>
          <w:spacing w:val="20"/>
        </w:rPr>
        <w:t>的魚</w:t>
      </w:r>
      <w:r>
        <w:rPr>
          <w:rFonts w:asciiTheme="minorEastAsia" w:hAnsiTheme="minorEastAsia"/>
          <w:spacing w:val="20"/>
        </w:rPr>
        <w:t>種</w:t>
      </w:r>
      <w:r>
        <w:rPr>
          <w:rFonts w:ascii="Kinnari" w:eastAsia="AR PL UMing TW" w:hAnsi="Kinnari"/>
          <w:spacing w:val="20"/>
        </w:rPr>
        <w:t>的恢復潛力。</w:t>
      </w:r>
      <w:r>
        <w:rPr>
          <w:rFonts w:asciiTheme="minorEastAsia" w:hAnsiTheme="minorEastAsia"/>
          <w:spacing w:val="20"/>
        </w:rPr>
        <w:t>如此</w:t>
      </w:r>
      <w:r>
        <w:rPr>
          <w:rFonts w:ascii="Kinnari" w:eastAsia="AR PL UMing TW" w:hAnsi="Kinnari"/>
          <w:spacing w:val="20"/>
        </w:rPr>
        <w:t>，我們只要針對</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各自去收集數個有助於描述其差異的指標，即可得到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的相對大小，套入公式</w:t>
      </w:r>
      <w:r>
        <w:rPr>
          <w:rFonts w:ascii="Kinnari" w:eastAsia="AR PL UMing TW" w:hAnsi="Kinnari"/>
          <w:spacing w:val="20"/>
        </w:rPr>
        <w:t>(</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推估出哪些物種具有較需要優先採取保育行動。</w:t>
      </w:r>
    </w:p>
    <w:p w:rsidR="00110D91" w:rsidRDefault="00110D91">
      <w:pPr>
        <w:snapToGrid w:val="0"/>
        <w:jc w:val="both"/>
        <w:rPr>
          <w:rFonts w:ascii="Kinnari" w:hAnsi="Kinnari" w:hint="eastAsia"/>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lastRenderedPageBreak/>
        <w:t>儘管</w:t>
      </w:r>
      <w:r>
        <w:rPr>
          <w:rFonts w:asciiTheme="minorEastAsia" w:hAnsiTheme="minorEastAsia"/>
          <w:spacing w:val="20"/>
        </w:rPr>
        <w:t>簡化</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數值</w:t>
      </w:r>
      <w:r>
        <w:rPr>
          <w:rFonts w:asciiTheme="minorEastAsia" w:hAnsiTheme="minorEastAsia"/>
          <w:spacing w:val="20"/>
        </w:rPr>
        <w:t>的推估</w:t>
      </w:r>
      <w:r>
        <w:rPr>
          <w:rFonts w:ascii="Kinnari" w:eastAsia="AR PL UMing TW" w:hAnsi="Kinnari"/>
          <w:spacing w:val="20"/>
        </w:rPr>
        <w:t>，</w:t>
      </w:r>
      <w:r>
        <w:rPr>
          <w:rFonts w:asciiTheme="minorEastAsia" w:hAnsiTheme="minorEastAsia"/>
          <w:spacing w:val="20"/>
        </w:rPr>
        <w:t>所</w:t>
      </w:r>
      <w:r>
        <w:rPr>
          <w:rFonts w:ascii="Kinnari" w:eastAsia="AR PL UMing TW" w:hAnsi="Kinnari"/>
          <w:spacing w:val="20"/>
        </w:rPr>
        <w:t>需</w:t>
      </w:r>
      <w:r>
        <w:rPr>
          <w:rFonts w:asciiTheme="minorEastAsia" w:hAnsiTheme="minorEastAsia"/>
          <w:spacing w:val="20"/>
        </w:rPr>
        <w:t>的資料量可能</w:t>
      </w:r>
      <w:r>
        <w:rPr>
          <w:rFonts w:ascii="Kinnari" w:eastAsia="AR PL UMing TW" w:hAnsi="Kinnari"/>
          <w:spacing w:val="20"/>
        </w:rPr>
        <w:t>依舊很大。因此，還需要以其他的方式簡化。事實上，並非所有在受脅清單內的物種，都有必要經過這三個階段</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的評估。如同公司招募新進員工一樣，並不會針對全部投履歷的人員都進行筆試、面試，而是逐層篩選掉不符合的人員。只有履歷通過的進行筆試，筆試通過的進行面試，最後再從中選出少數適合的人員。應該將同樣的機制套用在保育排序系統上面，只有物種保育價值</w:t>
      </w:r>
      <w:r>
        <w:rPr>
          <w:rFonts w:ascii="Kinnari" w:eastAsia="AR PL UMing TW" w:hAnsi="Kinnari"/>
          <w:spacing w:val="20"/>
        </w:rPr>
        <w:t>(V)</w:t>
      </w:r>
      <w:r>
        <w:rPr>
          <w:rFonts w:ascii="Kinnari" w:eastAsia="AR PL UMing TW" w:hAnsi="Kinnari"/>
          <w:spacing w:val="20"/>
        </w:rPr>
        <w:t>夠高的物種，再進入恢復潛力評估</w:t>
      </w:r>
      <w:r>
        <w:rPr>
          <w:rFonts w:ascii="Kinnari" w:eastAsia="AR PL UMing TW" w:hAnsi="Kinnari"/>
          <w:spacing w:val="20"/>
        </w:rPr>
        <w:t>(P)</w:t>
      </w:r>
      <w:r>
        <w:rPr>
          <w:rFonts w:ascii="Kinnari" w:eastAsia="AR PL UMing TW" w:hAnsi="Kinnari"/>
          <w:spacing w:val="20"/>
        </w:rPr>
        <w:t>，而其中只有恢復潛力夠高的物種，才進入保育成本評估</w:t>
      </w:r>
      <w:r>
        <w:rPr>
          <w:rFonts w:ascii="Kinnari" w:eastAsia="AR PL UMing TW" w:hAnsi="Kinnari"/>
          <w:spacing w:val="20"/>
        </w:rPr>
        <w:t>(C)</w:t>
      </w:r>
      <w:r>
        <w:rPr>
          <w:rFonts w:ascii="Kinnari" w:eastAsia="AR PL UMing TW" w:hAnsi="Kinnari"/>
          <w:spacing w:val="20"/>
        </w:rPr>
        <w:t>。最後算出</w:t>
      </w:r>
      <w:r>
        <w:rPr>
          <w:rFonts w:ascii="Kinnari" w:eastAsia="AR PL UMing TW" w:hAnsi="Kinnari"/>
          <w:spacing w:val="20"/>
        </w:rPr>
        <w:t>R</w:t>
      </w:r>
      <w:r>
        <w:rPr>
          <w:rFonts w:ascii="Kinnari" w:eastAsia="AR PL UMing TW" w:hAnsi="Kinnari"/>
          <w:spacing w:val="20"/>
        </w:rPr>
        <w:t>值，進行排序。如此，在省去評估工作的同時，針對保育優先度較高的物種依舊保留著嚴謹的評估過程</w:t>
      </w:r>
      <w:r>
        <w:rPr>
          <w:rFonts w:asciiTheme="minorEastAsia" w:hAnsiTheme="minorEastAsia"/>
          <w:spacing w:val="20"/>
        </w:rPr>
        <w:t>。</w:t>
      </w:r>
    </w:p>
    <w:p w:rsidR="00110D91" w:rsidRDefault="00291201">
      <w:pPr>
        <w:snapToGrid w:val="0"/>
        <w:jc w:val="both"/>
        <w:rPr>
          <w:rFonts w:asciiTheme="minorEastAsia" w:hAnsiTheme="minorEastAsia"/>
          <w:color w:val="FF0000"/>
          <w:spacing w:val="20"/>
        </w:rPr>
      </w:pPr>
      <w:r>
        <w:rPr>
          <w:rFonts w:asciiTheme="minorEastAsia" w:hAnsiTheme="minorEastAsia"/>
          <w:color w:val="FF0000"/>
          <w:spacing w:val="20"/>
          <w:highlight w:val="yellow"/>
        </w:rPr>
        <w:t>然而，模擬的結果顯示加入分層篩選會產生完全不一樣的排序結果，事實上篩選的過程間接的給予</w:t>
      </w:r>
      <w:r>
        <w:rPr>
          <w:rFonts w:ascii="Kinnari" w:eastAsia="AR PL UMing TW" w:hAnsi="Kinnari"/>
          <w:color w:val="FF0000"/>
          <w:spacing w:val="20"/>
          <w:highlight w:val="yellow"/>
        </w:rPr>
        <w:t>V</w:t>
      </w:r>
      <w:r>
        <w:rPr>
          <w:rFonts w:ascii="Kinnari" w:eastAsia="AR PL UMing TW" w:hAnsi="Kinnari"/>
          <w:color w:val="FF0000"/>
          <w:spacing w:val="20"/>
          <w:highlight w:val="yellow"/>
        </w:rPr>
        <w:t>、</w:t>
      </w:r>
      <w:r>
        <w:rPr>
          <w:rFonts w:ascii="Kinnari" w:eastAsia="AR PL UMing TW" w:hAnsi="Kinnari"/>
          <w:color w:val="FF0000"/>
          <w:spacing w:val="20"/>
          <w:highlight w:val="yellow"/>
        </w:rPr>
        <w:t>P</w:t>
      </w:r>
      <w:r>
        <w:rPr>
          <w:rFonts w:asciiTheme="minorEastAsia" w:hAnsiTheme="minorEastAsia"/>
          <w:color w:val="FF0000"/>
          <w:spacing w:val="20"/>
          <w:highlight w:val="yellow"/>
        </w:rPr>
        <w:t>不同的加權，因此會得到完全不同的結果。</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保育排序系統經常被批評的理由之一為隨意性</w:t>
      </w:r>
      <w:r>
        <w:rPr>
          <w:rFonts w:ascii="Kinnari" w:eastAsia="AR PL UMing TW" w:hAnsi="Kinnari"/>
          <w:spacing w:val="20"/>
        </w:rPr>
        <w:t>(arbitrariness)(Game 2013)</w:t>
      </w:r>
      <w:r>
        <w:rPr>
          <w:rFonts w:ascii="Kinnari" w:eastAsia="AR PL UMing TW" w:hAnsi="Kinnari"/>
          <w:spacing w:val="20"/>
        </w:rPr>
        <w:t>，而若是依照具有數學合理性的公式</w:t>
      </w:r>
      <w:r>
        <w:rPr>
          <w:rFonts w:ascii="Kinnari" w:eastAsia="AR PL UMing TW" w:hAnsi="Kinnari"/>
          <w:spacing w:val="20"/>
        </w:rPr>
        <w:t>(</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去建構此系統，即可避免此問題。外加使用定性的指標來評估</w:t>
      </w:r>
      <w:r>
        <w:rPr>
          <w:rFonts w:ascii="Kinnari" w:eastAsia="AR PL UMing TW" w:hAnsi="Kinnari"/>
          <w:spacing w:val="20"/>
        </w:rPr>
        <w:t>V</w:t>
      </w:r>
      <w:r>
        <w:rPr>
          <w:rFonts w:ascii="Kinnari" w:eastAsia="AR PL UMing TW" w:hAnsi="Kinnari"/>
          <w:spacing w:val="20"/>
        </w:rPr>
        <w:t>、</w:t>
      </w:r>
      <w:r>
        <w:rPr>
          <w:rFonts w:ascii="Kinnari" w:eastAsia="AR PL UMing TW" w:hAnsi="Kinnari"/>
          <w:spacing w:val="20"/>
        </w:rPr>
        <w:t>P</w:t>
      </w:r>
      <w:r>
        <w:rPr>
          <w:rFonts w:ascii="Kinnari" w:eastAsia="AR PL UMing TW" w:hAnsi="Kinnari"/>
          <w:spacing w:val="20"/>
        </w:rPr>
        <w:t>、</w:t>
      </w:r>
      <w:r>
        <w:rPr>
          <w:rFonts w:ascii="Kinnari" w:eastAsia="AR PL UMing TW" w:hAnsi="Kinnari"/>
          <w:spacing w:val="20"/>
        </w:rPr>
        <w:t>C</w:t>
      </w:r>
      <w:r>
        <w:rPr>
          <w:rFonts w:ascii="Kinnari" w:eastAsia="AR PL UMing TW" w:hAnsi="Kinnari"/>
          <w:spacing w:val="20"/>
        </w:rPr>
        <w:t>，以及分層篩選的機制，即可設計出具合理、客觀、又具實用性的保育優先順序排序系統。</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以下將針對實作流程、物種保育價值評估、恢復潛力評估、及保育成本評估分別介紹。</w:t>
      </w:r>
    </w:p>
    <w:p w:rsidR="00110D91" w:rsidRDefault="00110D91">
      <w:pPr>
        <w:snapToGrid w:val="0"/>
        <w:jc w:val="both"/>
        <w:rPr>
          <w:rFonts w:ascii="Kinnari" w:eastAsia="AR PL UMing TW" w:hAnsi="Kinnari"/>
          <w:spacing w:val="20"/>
          <w:shd w:val="pct15" w:color="auto" w:fill="FFFFFF"/>
        </w:rPr>
      </w:pPr>
    </w:p>
    <w:p w:rsidR="00110D91" w:rsidRDefault="00291201">
      <w:pPr>
        <w:snapToGrid w:val="0"/>
        <w:jc w:val="both"/>
        <w:rPr>
          <w:rFonts w:asciiTheme="minorEastAsia" w:hAnsiTheme="minorEastAsia"/>
          <w:spacing w:val="20"/>
        </w:rPr>
      </w:pPr>
      <w:r>
        <w:rPr>
          <w:rFonts w:ascii="Kinnari" w:eastAsia="AR PL UMing TW" w:hAnsi="Kinnari"/>
          <w:spacing w:val="20"/>
        </w:rPr>
        <w:t>&lt;</w:t>
      </w:r>
      <w:r>
        <w:rPr>
          <w:rFonts w:ascii="Kinnari" w:eastAsia="AR PL UMing TW" w:hAnsi="Kinnari"/>
          <w:spacing w:val="20"/>
        </w:rPr>
        <w:t>實行流程</w:t>
      </w:r>
      <w:r>
        <w:rPr>
          <w:rFonts w:ascii="Kinnari" w:eastAsia="AR PL UMing TW" w:hAnsi="Kinnari"/>
          <w:spacing w:val="20"/>
        </w:rPr>
        <w:t>&gt;</w:t>
      </w:r>
    </w:p>
    <w:p w:rsidR="00110D91" w:rsidRDefault="00291201">
      <w:pPr>
        <w:snapToGrid w:val="0"/>
        <w:jc w:val="both"/>
        <w:rPr>
          <w:rFonts w:asciiTheme="minorEastAsia" w:hAnsiTheme="minorEastAsia"/>
          <w:spacing w:val="20"/>
        </w:rPr>
      </w:pPr>
      <w:r>
        <w:rPr>
          <w:rFonts w:ascii="Kinnari" w:eastAsia="AR PL UMing TW" w:hAnsi="Kinnari"/>
          <w:spacing w:val="20"/>
        </w:rPr>
        <w:t>保育優先順序排序系統是一套篩選系統，從眾多受脅物種清單一步一步篩選到最後針對數個物種編撰保育行動計畫的過程。從保育價值、恢復潛力、保育成本三個層面逐步篩選，而針對最後剩下的物種再來規劃保育計畫、實施行動</w:t>
      </w:r>
      <w:r>
        <w:rPr>
          <w:rFonts w:ascii="Kinnari" w:eastAsia="AR PL UMing TW" w:hAnsi="Kinnari"/>
          <w:b/>
          <w:color w:val="FF0000"/>
          <w:spacing w:val="20"/>
          <w:highlight w:val="yellow"/>
        </w:rPr>
        <w:t>(</w:t>
      </w:r>
      <w:r>
        <w:rPr>
          <w:rFonts w:ascii="Kinnari" w:eastAsia="AR PL UMing TW" w:hAnsi="Kinnari"/>
          <w:b/>
          <w:color w:val="FF0000"/>
          <w:spacing w:val="20"/>
          <w:highlight w:val="yellow"/>
        </w:rPr>
        <w:t>如圖二</w:t>
      </w:r>
      <w:r>
        <w:rPr>
          <w:rFonts w:ascii="Kinnari" w:eastAsia="AR PL UMing TW" w:hAnsi="Kinnari"/>
          <w:b/>
          <w:color w:val="FF0000"/>
          <w:spacing w:val="20"/>
          <w:highlight w:val="yellow"/>
        </w:rPr>
        <w:t>)</w:t>
      </w:r>
      <w:r>
        <w:rPr>
          <w:rFonts w:ascii="Kinnari" w:eastAsia="AR PL UMing TW" w:hAnsi="Kinnari"/>
          <w:spacing w:val="20"/>
        </w:rPr>
        <w:t>，流程如下。</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步驟一</w:t>
      </w:r>
      <w:r>
        <w:rPr>
          <w:rFonts w:ascii="Kinnari" w:eastAsia="AR PL UMing TW" w:hAnsi="Kinnari"/>
          <w:spacing w:val="20"/>
        </w:rPr>
        <w:t xml:space="preserve">: </w:t>
      </w:r>
      <w:r>
        <w:rPr>
          <w:rFonts w:ascii="Kinnari" w:eastAsia="AR PL UMing TW" w:hAnsi="Kinnari"/>
          <w:spacing w:val="20"/>
        </w:rPr>
        <w:t>定義目標</w:t>
      </w:r>
    </w:p>
    <w:p w:rsidR="00110D91" w:rsidRDefault="00291201">
      <w:pPr>
        <w:snapToGrid w:val="0"/>
        <w:jc w:val="both"/>
      </w:pPr>
      <w:r>
        <w:rPr>
          <w:rFonts w:ascii="Kinnari" w:eastAsia="AR PL UMing TW" w:hAnsi="Kinnari"/>
          <w:spacing w:val="20"/>
        </w:rPr>
        <w:t>「保育受脅物種」不再是空泛的名詞，而是能夠讓該保育團隊更進一步</w:t>
      </w:r>
      <w:r>
        <w:rPr>
          <w:rFonts w:ascii="Kinnari" w:eastAsia="AR PL UMing TW" w:hAnsi="Kinnari"/>
          <w:spacing w:val="20"/>
        </w:rPr>
        <w:lastRenderedPageBreak/>
        <w:t>的釐清個受脅物種的</w:t>
      </w:r>
      <w:r>
        <w:rPr>
          <w:rFonts w:ascii="Kinnari" w:eastAsia="AR PL UMing TW" w:hAnsi="Kinnari"/>
          <w:spacing w:val="20"/>
        </w:rPr>
        <w:t>(</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保育優先順序、</w:t>
      </w:r>
      <w:r>
        <w:rPr>
          <w:rFonts w:ascii="Kinnari" w:eastAsia="AR PL UMing TW" w:hAnsi="Kinnari"/>
          <w:spacing w:val="20"/>
        </w:rPr>
        <w:t>(</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保育重要性</w:t>
      </w:r>
      <w:bookmarkStart w:id="1" w:name="__DdeLink__1592_199898094"/>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三</w:t>
      </w:r>
      <w:r>
        <w:rPr>
          <w:rFonts w:ascii="Kinnari" w:eastAsia="AR PL UMing TW" w:hAnsi="Kinnari"/>
          <w:spacing w:val="20"/>
        </w:rPr>
        <w:t>)</w:t>
      </w:r>
      <w:bookmarkEnd w:id="1"/>
      <w:r>
        <w:rPr>
          <w:rFonts w:ascii="Kinnari" w:eastAsia="AR PL UMing TW" w:hAnsi="Kinnari"/>
          <w:spacing w:val="20"/>
        </w:rPr>
        <w:t>族群恢復可能性、</w:t>
      </w:r>
      <w:r>
        <w:rPr>
          <w:rFonts w:ascii="Kinnari" w:eastAsia="AR PL UMing TW" w:hAnsi="Kinnari"/>
          <w:spacing w:val="20"/>
        </w:rPr>
        <w:t>(</w:t>
      </w:r>
      <w:r>
        <w:rPr>
          <w:rFonts w:ascii="Kinnari" w:eastAsia="AR PL UMing TW" w:hAnsi="Kinnari"/>
          <w:spacing w:val="20"/>
        </w:rPr>
        <w:t>四</w:t>
      </w:r>
      <w:r>
        <w:rPr>
          <w:rFonts w:ascii="Kinnari" w:eastAsia="AR PL UMing TW" w:hAnsi="Kinnari"/>
          <w:spacing w:val="20"/>
        </w:rPr>
        <w:t>)</w:t>
      </w:r>
      <w:r>
        <w:rPr>
          <w:rFonts w:ascii="Kinnari" w:eastAsia="AR PL UMing TW" w:hAnsi="Kinnari"/>
          <w:spacing w:val="20"/>
        </w:rPr>
        <w:t>保育成本。</w:t>
      </w:r>
      <w:bookmarkStart w:id="2" w:name="__NavigatorReminder__"/>
      <w:bookmarkEnd w:id="2"/>
      <w:r>
        <w:rPr>
          <w:rFonts w:ascii="Kinnari" w:eastAsia="AR PL UMing TW" w:hAnsi="Kinnari"/>
          <w:spacing w:val="20"/>
        </w:rPr>
        <w:t>這些資訊可以提供保育單位安排出更具體、有效的保育資源分配方案，以進行下一步的規劃，最後實際地採取有效的保育行動。</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步驟二</w:t>
      </w:r>
      <w:r>
        <w:rPr>
          <w:rFonts w:ascii="Kinnari" w:eastAsia="AR PL UMing TW" w:hAnsi="Kinnari"/>
          <w:spacing w:val="20"/>
        </w:rPr>
        <w:t xml:space="preserve">: </w:t>
      </w:r>
      <w:r>
        <w:rPr>
          <w:rFonts w:ascii="Kinnari" w:eastAsia="AR PL UMing TW" w:hAnsi="Kinnari"/>
          <w:spacing w:val="20"/>
        </w:rPr>
        <w:t>獲得受脅物種評估清單</w:t>
      </w:r>
    </w:p>
    <w:p w:rsidR="00110D91" w:rsidRDefault="00291201">
      <w:pPr>
        <w:snapToGrid w:val="0"/>
        <w:jc w:val="both"/>
      </w:pPr>
      <w:r>
        <w:rPr>
          <w:rFonts w:ascii="Kinnari" w:eastAsia="AR PL UMing TW" w:hAnsi="Kinnari"/>
          <w:spacing w:val="20"/>
        </w:rPr>
        <w:t>從已完成的受脅物種評估名錄中，挑選受脅程度較高的物種</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w:t>
      </w:r>
      <w:r>
        <w:rPr>
          <w:rFonts w:ascii="Kinnari" w:eastAsia="AR PL UMing TW" w:hAnsi="Kinnari"/>
          <w:spacing w:val="20"/>
        </w:rPr>
        <w:t>臺灣淡水魚類紅皮書</w:t>
      </w:r>
      <w:r>
        <w:rPr>
          <w:rFonts w:ascii="Kinnari" w:eastAsia="AR PL UMing TW" w:hAnsi="Kinnari"/>
          <w:spacing w:val="20"/>
        </w:rPr>
        <w:t xml:space="preserve"> ≧ VU)</w:t>
      </w:r>
      <w:r>
        <w:rPr>
          <w:rFonts w:ascii="Kinnari" w:eastAsia="AR PL UMing TW" w:hAnsi="Kinnari"/>
          <w:spacing w:val="20"/>
        </w:rPr>
        <w:t>，以獲得名單。這份名單已初步排除低度保育價值的物種。</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步驟三</w:t>
      </w:r>
      <w:r>
        <w:rPr>
          <w:rFonts w:ascii="Kinnari" w:eastAsia="AR PL UMing TW" w:hAnsi="Kinnari"/>
          <w:spacing w:val="20"/>
        </w:rPr>
        <w:t xml:space="preserve">: </w:t>
      </w:r>
      <w:r>
        <w:rPr>
          <w:rFonts w:ascii="Kinnari" w:eastAsia="AR PL UMing TW" w:hAnsi="Kinnari"/>
          <w:spacing w:val="20"/>
        </w:rPr>
        <w:t>建立評估方法</w:t>
      </w:r>
    </w:p>
    <w:p w:rsidR="00110D91" w:rsidRDefault="00291201">
      <w:pPr>
        <w:snapToGrid w:val="0"/>
        <w:jc w:val="both"/>
        <w:rPr>
          <w:rFonts w:asciiTheme="minorEastAsia" w:hAnsiTheme="minorEastAsia"/>
          <w:spacing w:val="20"/>
        </w:rPr>
      </w:pPr>
      <w:r>
        <w:rPr>
          <w:rFonts w:ascii="Kinnari" w:eastAsia="AR PL UMing TW" w:hAnsi="Kinnari"/>
          <w:spacing w:val="20"/>
        </w:rPr>
        <w:t>根據該類群物種特性尋求適當的變數建立評估表。這些變數需符合以下特質</w:t>
      </w:r>
      <w:r>
        <w:rPr>
          <w:rFonts w:ascii="Kinnari" w:eastAsia="AR PL UMing TW" w:hAnsi="Kinnari"/>
          <w:spacing w:val="20"/>
        </w:rPr>
        <w:t>: (</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該變數的資料來源盡可能是充足、可靠的</w:t>
      </w:r>
      <w:r>
        <w:rPr>
          <w:rFonts w:ascii="Kinnari" w:eastAsia="AR PL UMing TW" w:hAnsi="Kinnari"/>
          <w:spacing w:val="20"/>
        </w:rPr>
        <w:t xml:space="preserve"> (</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變數之間的相關性要低</w:t>
      </w:r>
      <w:r>
        <w:rPr>
          <w:rFonts w:ascii="Kinnari" w:eastAsia="AR PL UMing TW" w:hAnsi="Kinnari"/>
          <w:spacing w:val="20"/>
        </w:rPr>
        <w:t xml:space="preserve"> (</w:t>
      </w:r>
      <w:r>
        <w:rPr>
          <w:rFonts w:ascii="Kinnari" w:eastAsia="AR PL UMing TW" w:hAnsi="Kinnari"/>
          <w:spacing w:val="20"/>
        </w:rPr>
        <w:t>三</w:t>
      </w:r>
      <w:r>
        <w:rPr>
          <w:rFonts w:ascii="Kinnari" w:eastAsia="AR PL UMing TW" w:hAnsi="Kinnari"/>
          <w:spacing w:val="20"/>
        </w:rPr>
        <w:t>)</w:t>
      </w:r>
      <w:r>
        <w:rPr>
          <w:rFonts w:ascii="Kinnari" w:eastAsia="AR PL UMing TW" w:hAnsi="Kinnari"/>
          <w:spacing w:val="20"/>
        </w:rPr>
        <w:t>變數之間必須是獨立的，不會互相影響</w:t>
      </w:r>
      <w:r>
        <w:rPr>
          <w:rFonts w:ascii="Kinnari" w:eastAsia="AR PL UMing TW" w:hAnsi="Kinnari"/>
          <w:spacing w:val="20"/>
        </w:rPr>
        <w:t>(Game 2012)</w:t>
      </w:r>
      <w:r>
        <w:rPr>
          <w:rFonts w:ascii="Kinnari" w:eastAsia="AR PL UMing TW" w:hAnsi="Kinnari"/>
          <w:spacing w:val="20"/>
        </w:rPr>
        <w:t>。如有需要，建構完評估表後，可請幾位相關學者檢視此評估表的合理性，並加以修正。</w:t>
      </w:r>
    </w:p>
    <w:p w:rsidR="00110D91" w:rsidRDefault="00110D91">
      <w:pPr>
        <w:snapToGrid w:val="0"/>
        <w:jc w:val="both"/>
        <w:rPr>
          <w:rFonts w:ascii="Kinnari" w:eastAsia="AR PL UMing TW" w:hAnsi="Kinnari"/>
          <w:spacing w:val="20"/>
          <w:shd w:val="pct15" w:color="auto" w:fill="FFFFFF"/>
        </w:rPr>
      </w:pPr>
    </w:p>
    <w:p w:rsidR="00110D91" w:rsidRDefault="00291201">
      <w:pPr>
        <w:snapToGrid w:val="0"/>
        <w:jc w:val="both"/>
        <w:rPr>
          <w:rFonts w:asciiTheme="minorEastAsia" w:hAnsiTheme="minorEastAsia"/>
          <w:spacing w:val="20"/>
        </w:rPr>
      </w:pPr>
      <w:r>
        <w:rPr>
          <w:rFonts w:ascii="Kinnari" w:eastAsia="AR PL UMing TW" w:hAnsi="Kinnari"/>
          <w:spacing w:val="20"/>
        </w:rPr>
        <w:t>步驟四</w:t>
      </w:r>
      <w:r>
        <w:rPr>
          <w:rFonts w:ascii="Kinnari" w:eastAsia="AR PL UMing TW" w:hAnsi="Kinnari"/>
          <w:spacing w:val="20"/>
        </w:rPr>
        <w:t xml:space="preserve">: </w:t>
      </w:r>
      <w:r>
        <w:rPr>
          <w:rFonts w:ascii="Kinnari" w:eastAsia="AR PL UMing TW" w:hAnsi="Kinnari"/>
          <w:spacing w:val="20"/>
        </w:rPr>
        <w:t>收集資料評估、排序、篩選</w:t>
      </w:r>
    </w:p>
    <w:p w:rsidR="00110D91" w:rsidRDefault="00291201">
      <w:pPr>
        <w:snapToGrid w:val="0"/>
        <w:jc w:val="both"/>
        <w:rPr>
          <w:rFonts w:asciiTheme="minorEastAsia" w:hAnsiTheme="minorEastAsia"/>
          <w:spacing w:val="20"/>
        </w:rPr>
      </w:pPr>
      <w:r>
        <w:rPr>
          <w:rFonts w:ascii="Kinnari" w:eastAsia="AR PL UMing TW" w:hAnsi="Kinnari"/>
          <w:spacing w:val="20"/>
        </w:rPr>
        <w:t>以工作坊的形式邀集相關物種專家進行評估，一方面能夠彙整到資料，也更能提高資料的準確度、可信度。完成評估及排序後，現場與物種專家討論決定要篩選掉哪些物種。</w:t>
      </w:r>
    </w:p>
    <w:p w:rsidR="00110D91" w:rsidRDefault="00110D91">
      <w:pPr>
        <w:snapToGrid w:val="0"/>
        <w:jc w:val="both"/>
        <w:rPr>
          <w:rFonts w:ascii="Kinnari" w:eastAsia="AR PL UMing TW" w:hAnsi="Kinnari"/>
          <w:spacing w:val="20"/>
          <w:shd w:val="pct15" w:color="auto" w:fill="FFFFFF"/>
        </w:rPr>
      </w:pPr>
    </w:p>
    <w:p w:rsidR="00110D91" w:rsidRDefault="00291201">
      <w:pPr>
        <w:snapToGrid w:val="0"/>
        <w:jc w:val="both"/>
        <w:rPr>
          <w:rFonts w:asciiTheme="minorEastAsia" w:hAnsiTheme="minorEastAsia"/>
          <w:spacing w:val="20"/>
        </w:rPr>
      </w:pPr>
      <w:r>
        <w:rPr>
          <w:rFonts w:ascii="Kinnari" w:eastAsia="AR PL UMing TW" w:hAnsi="Kinnari"/>
          <w:spacing w:val="20"/>
        </w:rPr>
        <w:t>步驟五</w:t>
      </w:r>
      <w:r>
        <w:rPr>
          <w:rFonts w:ascii="Kinnari" w:eastAsia="AR PL UMing TW" w:hAnsi="Kinnari"/>
          <w:spacing w:val="20"/>
        </w:rPr>
        <w:t xml:space="preserve">: </w:t>
      </w:r>
      <w:r>
        <w:rPr>
          <w:rFonts w:ascii="Kinnari" w:eastAsia="AR PL UMing TW" w:hAnsi="Kinnari"/>
          <w:spacing w:val="20"/>
        </w:rPr>
        <w:t>重複步驟三、四，依序完成保育價值評估、恢復潛力評估、保育成本評估</w:t>
      </w:r>
    </w:p>
    <w:p w:rsidR="00110D91" w:rsidRDefault="00110D91">
      <w:pPr>
        <w:snapToGrid w:val="0"/>
        <w:jc w:val="both"/>
        <w:rPr>
          <w:rFonts w:ascii="Kinnari" w:eastAsia="AR PL UMing TW" w:hAnsi="Kinnari"/>
          <w:spacing w:val="20"/>
          <w:shd w:val="pct15" w:color="auto" w:fill="FFFFFF"/>
        </w:rPr>
      </w:pPr>
    </w:p>
    <w:p w:rsidR="00110D91" w:rsidRDefault="00291201">
      <w:pPr>
        <w:snapToGrid w:val="0"/>
        <w:jc w:val="both"/>
        <w:rPr>
          <w:rFonts w:asciiTheme="minorEastAsia" w:hAnsiTheme="minorEastAsia"/>
          <w:spacing w:val="20"/>
        </w:rPr>
      </w:pPr>
      <w:r>
        <w:rPr>
          <w:rFonts w:ascii="Kinnari" w:eastAsia="AR PL UMing TW" w:hAnsi="Kinnari"/>
          <w:spacing w:val="20"/>
        </w:rPr>
        <w:t>步驟六</w:t>
      </w:r>
      <w:r>
        <w:rPr>
          <w:rFonts w:ascii="Kinnari" w:eastAsia="AR PL UMing TW" w:hAnsi="Kinnari"/>
          <w:spacing w:val="20"/>
        </w:rPr>
        <w:t xml:space="preserve">: </w:t>
      </w:r>
      <w:r>
        <w:rPr>
          <w:rFonts w:ascii="Kinnari" w:eastAsia="AR PL UMing TW" w:hAnsi="Kinnari"/>
          <w:spacing w:val="20"/>
        </w:rPr>
        <w:t>完成最終排序，呈現結果。</w:t>
      </w:r>
    </w:p>
    <w:p w:rsidR="00110D91" w:rsidRDefault="00291201">
      <w:pPr>
        <w:snapToGrid w:val="0"/>
        <w:jc w:val="both"/>
      </w:pPr>
      <w:r>
        <w:rPr>
          <w:rFonts w:ascii="Kinnari" w:eastAsia="AR PL UMing TW" w:hAnsi="Kinnari"/>
          <w:spacing w:val="20"/>
        </w:rPr>
        <w:t>將三個步驟的結果呈現出來，並且針對最終進入成本評估的物種計算保育優先順序</w:t>
      </w:r>
      <w:r>
        <w:rPr>
          <w:rFonts w:ascii="Kinnari" w:eastAsia="AR PL UMing TW" w:hAnsi="Kinnari"/>
          <w:spacing w:val="20"/>
        </w:rPr>
        <w:t>(</w:t>
      </w:r>
      <w:r>
        <w:rPr>
          <w:rFonts w:ascii="Kinnari" w:eastAsia="AR PL UMing TW" w:hAnsi="Kinnari"/>
          <w:spacing w:val="20"/>
        </w:rPr>
        <w:t>公式一</w:t>
      </w:r>
      <w:r>
        <w:rPr>
          <w:rFonts w:ascii="Kinnari" w:eastAsia="AR PL UMing TW" w:hAnsi="Kinnari"/>
          <w:spacing w:val="20"/>
        </w:rPr>
        <w:t>)</w:t>
      </w:r>
      <w:r>
        <w:rPr>
          <w:rFonts w:ascii="Kinnari" w:eastAsia="AR PL UMing TW" w:hAnsi="Kinnari"/>
          <w:spacing w:val="20"/>
        </w:rPr>
        <w:t>。將全部的評估過程、結果，呈現在報告書中，如</w:t>
      </w:r>
      <w:r>
        <w:rPr>
          <w:rFonts w:ascii="Kinnari" w:eastAsia="AR PL UMing TW" w:hAnsi="Kinnari"/>
          <w:spacing w:val="20"/>
        </w:rPr>
        <w:t>XX</w:t>
      </w:r>
      <w:r>
        <w:rPr>
          <w:rFonts w:ascii="Kinnari" w:eastAsia="AR PL UMing TW" w:hAnsi="Kinnari"/>
          <w:spacing w:val="20"/>
        </w:rPr>
        <w:t>類群保育行動規畫大綱、</w:t>
      </w:r>
      <w:r>
        <w:rPr>
          <w:rFonts w:ascii="Kinnari" w:eastAsia="AR PL UMing TW" w:hAnsi="Kinnari"/>
          <w:spacing w:val="20"/>
        </w:rPr>
        <w:t>OO</w:t>
      </w:r>
      <w:r>
        <w:rPr>
          <w:rFonts w:ascii="Kinnari" w:eastAsia="AR PL UMing TW" w:hAnsi="Kinnari"/>
          <w:spacing w:val="20"/>
        </w:rPr>
        <w:t>地區瀕危物種保育優先順序評估等，並公開這份文獻讓大眾檢視，提供相關保育單位部門參考使用。如有需要，</w:t>
      </w:r>
      <w:r>
        <w:rPr>
          <w:rFonts w:ascii="Kinnari" w:eastAsia="AR PL UMing TW" w:hAnsi="Kinnari"/>
          <w:spacing w:val="20"/>
        </w:rPr>
        <w:lastRenderedPageBreak/>
        <w:t>可以額外召開論壇報告評估的過程以及結果。</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b/>
          <w:color w:val="FF0000"/>
          <w:spacing w:val="20"/>
        </w:rPr>
      </w:pPr>
      <w:r>
        <w:rPr>
          <w:rFonts w:ascii="Kinnari" w:eastAsia="AR PL UMing TW" w:hAnsi="Kinnari"/>
          <w:spacing w:val="20"/>
        </w:rPr>
        <w:t>&lt;</w:t>
      </w:r>
      <w:r>
        <w:rPr>
          <w:rFonts w:ascii="Kinnari" w:eastAsia="AR PL UMing TW" w:hAnsi="Kinnari"/>
          <w:spacing w:val="20"/>
        </w:rPr>
        <w:t>評估各物種的保育價值</w:t>
      </w:r>
      <w:r>
        <w:rPr>
          <w:rFonts w:ascii="Kinnari" w:eastAsia="AR PL UMing TW" w:hAnsi="Kinnari"/>
          <w:spacing w:val="20"/>
        </w:rPr>
        <w:t>&gt;</w:t>
      </w:r>
    </w:p>
    <w:p w:rsidR="00110D91" w:rsidRDefault="00291201">
      <w:pPr>
        <w:snapToGrid w:val="0"/>
        <w:jc w:val="both"/>
      </w:pPr>
      <w:r>
        <w:rPr>
          <w:rFonts w:ascii="Kinnari" w:eastAsia="AR PL UMing TW" w:hAnsi="Kinnari"/>
          <w:spacing w:val="20"/>
        </w:rPr>
        <w:t>偏好控制了決策，決定了我們的選擇。偏好是進行任何決策的核心</w:t>
      </w:r>
      <w:r>
        <w:rPr>
          <w:rFonts w:ascii="Kinnari" w:eastAsia="AR PL UMing TW" w:hAnsi="Kinnari"/>
          <w:spacing w:val="20"/>
        </w:rPr>
        <w:t>(Fishburn 1970)</w:t>
      </w:r>
      <w:r>
        <w:rPr>
          <w:rFonts w:ascii="Kinnari" w:eastAsia="AR PL UMing TW" w:hAnsi="Kinnari"/>
          <w:spacing w:val="20"/>
        </w:rPr>
        <w:t>。因此，要設立保育優先順序的排名前，勢必要先定義清楚偏好，意即保育是想要達到什麼</w:t>
      </w:r>
      <w:r>
        <w:rPr>
          <w:rFonts w:ascii="Kinnari" w:eastAsia="AR PL UMing TW" w:hAnsi="Kinnari"/>
          <w:spacing w:val="20"/>
        </w:rPr>
        <w:t>?</w:t>
      </w:r>
      <w:r>
        <w:rPr>
          <w:rFonts w:ascii="Kinnari" w:eastAsia="AR PL UMing TW" w:hAnsi="Kinnari"/>
          <w:spacing w:val="20"/>
        </w:rPr>
        <w:t>並由此決定這份排序系統是針對什麼樣的保育目標而設定的，</w:t>
      </w:r>
      <w:r>
        <w:rPr>
          <w:rFonts w:asciiTheme="minorEastAsia" w:hAnsiTheme="minorEastAsia"/>
          <w:spacing w:val="20"/>
        </w:rPr>
        <w:t>並依此定義各物種的保育價值。</w:t>
      </w:r>
      <w:r>
        <w:rPr>
          <w:rFonts w:ascii="Kinnari" w:eastAsia="AR PL UMing TW" w:hAnsi="Kinnari"/>
          <w:spacing w:val="20"/>
        </w:rPr>
        <w:t>例如</w:t>
      </w:r>
      <w:r>
        <w:rPr>
          <w:rFonts w:ascii="Kinnari" w:eastAsia="AR PL UMing TW" w:hAnsi="Kinnari"/>
          <w:spacing w:val="20"/>
        </w:rPr>
        <w:t>:</w:t>
      </w:r>
      <w:r>
        <w:rPr>
          <w:rFonts w:ascii="Kinnari" w:eastAsia="AR PL UMing TW" w:hAnsi="Kinnari"/>
          <w:spacing w:val="20"/>
        </w:rPr>
        <w:t>將保育價值</w:t>
      </w:r>
      <w:r>
        <w:rPr>
          <w:rFonts w:ascii="Kinnari" w:eastAsia="AR PL UMing TW" w:hAnsi="Kinnari"/>
          <w:spacing w:val="20"/>
        </w:rPr>
        <w:t>(V)</w:t>
      </w:r>
      <w:r>
        <w:rPr>
          <w:rFonts w:ascii="Kinnari" w:eastAsia="AR PL UMing TW" w:hAnsi="Kinnari"/>
          <w:spacing w:val="20"/>
        </w:rPr>
        <w:t>拆解成三項保育目標</w:t>
      </w:r>
      <w:r>
        <w:rPr>
          <w:rFonts w:ascii="Kinnari" w:eastAsia="AR PL UMing TW" w:hAnsi="Kinnari"/>
          <w:spacing w:val="20"/>
        </w:rPr>
        <w:t>:</w:t>
      </w:r>
      <w:r>
        <w:rPr>
          <w:rFonts w:ascii="Kinnari" w:eastAsia="AR PL UMing TW" w:hAnsi="Kinnari"/>
          <w:spacing w:val="20"/>
        </w:rPr>
        <w:t>永續利用</w:t>
      </w:r>
      <w:r>
        <w:rPr>
          <w:rFonts w:ascii="Kinnari" w:eastAsia="AR PL UMing TW" w:hAnsi="Kinnari"/>
          <w:spacing w:val="20"/>
        </w:rPr>
        <w:t>V1)</w:t>
      </w:r>
      <w:r>
        <w:rPr>
          <w:rFonts w:ascii="Kinnari" w:eastAsia="AR PL UMing TW" w:hAnsi="Kinnari"/>
          <w:spacing w:val="20"/>
        </w:rPr>
        <w:t>、維持生物多樣性</w:t>
      </w:r>
      <w:r>
        <w:rPr>
          <w:rFonts w:ascii="Kinnari" w:eastAsia="AR PL UMing TW" w:hAnsi="Kinnari"/>
          <w:spacing w:val="20"/>
        </w:rPr>
        <w:t>(V2)</w:t>
      </w:r>
      <w:r>
        <w:rPr>
          <w:rFonts w:ascii="Kinnari" w:eastAsia="AR PL UMing TW" w:hAnsi="Kinnari"/>
          <w:spacing w:val="20"/>
        </w:rPr>
        <w:t>、減緩物種滅絕速度</w:t>
      </w:r>
      <w:r>
        <w:rPr>
          <w:rFonts w:ascii="Kinnari" w:eastAsia="AR PL UMing TW" w:hAnsi="Kinnari"/>
          <w:spacing w:val="20"/>
        </w:rPr>
        <w:t>(V3)</w:t>
      </w:r>
      <w:r>
        <w:rPr>
          <w:rFonts w:ascii="Kinnari" w:eastAsia="AR PL UMing TW" w:hAnsi="Kinnari"/>
          <w:spacing w:val="20"/>
        </w:rPr>
        <w:t>。</w:t>
      </w:r>
    </w:p>
    <w:p w:rsidR="00110D91" w:rsidRDefault="00110D91">
      <w:pPr>
        <w:snapToGrid w:val="0"/>
        <w:jc w:val="both"/>
        <w:rPr>
          <w:rFonts w:ascii="Kinnari" w:eastAsia="AR PL UMing TW" w:hAnsi="Kinnari"/>
          <w:spacing w:val="20"/>
        </w:rPr>
      </w:pPr>
    </w:p>
    <w:p w:rsidR="00110D91" w:rsidRDefault="00291201">
      <w:pPr>
        <w:snapToGrid w:val="0"/>
        <w:jc w:val="both"/>
      </w:pPr>
      <w:r>
        <w:rPr>
          <w:rFonts w:ascii="Kinnari" w:eastAsia="AR PL UMing TW" w:hAnsi="Kinnari"/>
          <w:spacing w:val="20"/>
        </w:rPr>
        <w:t>同一物種，在針對不同的保育目標而設立的排序系統內的物種保育價值會有所不同。假設我們最主要的保育目標是永續利用時，極危但是僅具有極低經濟價值的物種，其保育價值會比易危但具有極高經濟價值的物種還低；但若是在以減緩物種滅絕速度為優先的排序系統時，後者會具有較低的保育價值。如同此例子所示，必須要明確地定義好保育目標，才足以說服他人，以避免隨興、主觀地給定保育價值。而當具有多重的保育目標時，則須明確的定義出各目標地相對權重，再來呈現物種價值，以彰顯出主</w:t>
      </w:r>
      <w:r>
        <w:rPr>
          <w:rFonts w:asciiTheme="minorEastAsia" w:hAnsiTheme="minorEastAsia"/>
          <w:spacing w:val="20"/>
        </w:rPr>
        <w:t>、</w:t>
      </w:r>
      <w:r>
        <w:rPr>
          <w:rFonts w:ascii="Kinnari" w:eastAsia="AR PL UMing TW" w:hAnsi="Kinnari"/>
          <w:spacing w:val="20"/>
        </w:rPr>
        <w:t>次要目標的差異。</w:t>
      </w:r>
    </w:p>
    <w:p w:rsidR="00110D91" w:rsidRDefault="00110D91">
      <w:pPr>
        <w:snapToGrid w:val="0"/>
        <w:jc w:val="both"/>
        <w:rPr>
          <w:rFonts w:ascii="Kinnari" w:eastAsia="AR PL UMing TW" w:hAnsi="Kinnari"/>
          <w:spacing w:val="20"/>
        </w:rPr>
      </w:pPr>
    </w:p>
    <w:p w:rsidR="00110D91" w:rsidRDefault="00291201">
      <w:pPr>
        <w:snapToGrid w:val="0"/>
        <w:jc w:val="both"/>
        <w:rPr>
          <w:rFonts w:ascii="Kinnari" w:eastAsia="AR PL UMing TW" w:hAnsi="Kinnari"/>
          <w:spacing w:val="20"/>
        </w:rPr>
      </w:pPr>
      <w:r>
        <w:rPr>
          <w:rFonts w:ascii="Kinnari" w:eastAsia="AR PL UMing TW" w:hAnsi="Kinnari"/>
          <w:spacing w:val="20"/>
        </w:rPr>
        <w:t>定義完各保育目標後，需再規劃相對應的指標以評估各物種保育價值的差異。常見的指標包含</w:t>
      </w:r>
      <w:r>
        <w:rPr>
          <w:rFonts w:ascii="Kinnari" w:eastAsia="AR PL UMing TW" w:hAnsi="Kinnari"/>
          <w:spacing w:val="20"/>
        </w:rPr>
        <w:t>:</w:t>
      </w:r>
      <w:r>
        <w:rPr>
          <w:rFonts w:ascii="Kinnari" w:eastAsia="AR PL UMing TW" w:hAnsi="Kinnari"/>
          <w:spacing w:val="20"/>
        </w:rPr>
        <w:t>經濟價值、生態重要性、瀕危等級、特有性、親緣獨特性等</w:t>
      </w:r>
      <w:r>
        <w:rPr>
          <w:rFonts w:ascii="Kinnari" w:eastAsia="AR PL UMing TW" w:hAnsi="Kinnari"/>
          <w:spacing w:val="20"/>
        </w:rPr>
        <w:t>(</w:t>
      </w:r>
      <w:r>
        <w:rPr>
          <w:rFonts w:ascii="Kinnari" w:eastAsia="AR PL UMing TW" w:hAnsi="Kinnari"/>
          <w:spacing w:val="20"/>
        </w:rPr>
        <w:t>表一</w:t>
      </w:r>
      <w:r>
        <w:rPr>
          <w:rFonts w:ascii="Kinnari" w:eastAsia="AR PL UMing TW" w:hAnsi="Kinnari"/>
          <w:spacing w:val="20"/>
        </w:rPr>
        <w:t>)</w:t>
      </w:r>
      <w:r>
        <w:rPr>
          <w:rFonts w:ascii="Kinnari" w:eastAsia="AR PL UMing TW" w:hAnsi="Kinnari"/>
          <w:spacing w:val="20"/>
        </w:rPr>
        <w:t>，將需要用的指標建立評分表</w:t>
      </w:r>
      <w:r>
        <w:rPr>
          <w:rFonts w:ascii="Kinnari" w:eastAsia="AR PL UMing TW" w:hAnsi="Kinnari"/>
          <w:spacing w:val="20"/>
        </w:rPr>
        <w:t>(</w:t>
      </w:r>
      <w:r>
        <w:rPr>
          <w:rFonts w:ascii="Kinnari" w:eastAsia="AR PL UMing TW" w:hAnsi="Kinnari"/>
          <w:spacing w:val="20"/>
        </w:rPr>
        <w:t>表二</w:t>
      </w:r>
      <w:r>
        <w:rPr>
          <w:rFonts w:ascii="Kinnari" w:eastAsia="AR PL UMing TW" w:hAnsi="Kinnari"/>
          <w:spacing w:val="20"/>
        </w:rPr>
        <w:t>)</w:t>
      </w:r>
      <w:r>
        <w:rPr>
          <w:rFonts w:ascii="Kinnari" w:eastAsia="AR PL UMing TW" w:hAnsi="Kinnari"/>
          <w:spacing w:val="20"/>
        </w:rPr>
        <w:t>，並附上說明。接著進行評分，將各項目得分標準化</w:t>
      </w:r>
      <w:r>
        <w:rPr>
          <w:rFonts w:ascii="Kinnari" w:eastAsia="AR PL UMing TW" w:hAnsi="Kinnari"/>
          <w:spacing w:val="20"/>
        </w:rPr>
        <w:t>(</w:t>
      </w:r>
      <w:r>
        <w:rPr>
          <w:rFonts w:ascii="Kinnari" w:eastAsia="AR PL UMing TW" w:hAnsi="Kinnari"/>
          <w:spacing w:val="20"/>
        </w:rPr>
        <w:t>除以該項目可能的最大得分</w:t>
      </w:r>
      <w:r>
        <w:rPr>
          <w:rFonts w:ascii="Kinnari" w:eastAsia="AR PL UMing TW" w:hAnsi="Kinnari"/>
          <w:spacing w:val="20"/>
        </w:rPr>
        <w:t>)</w:t>
      </w:r>
      <w:r>
        <w:rPr>
          <w:rFonts w:ascii="Kinnari" w:eastAsia="AR PL UMing TW" w:hAnsi="Kinnari"/>
          <w:spacing w:val="20"/>
        </w:rPr>
        <w:t>，套入公式</w:t>
      </w:r>
      <w:r>
        <w:rPr>
          <w:rFonts w:ascii="Kinnari" w:eastAsia="AR PL UMing TW" w:hAnsi="Kinnari"/>
          <w:spacing w:val="20"/>
        </w:rPr>
        <w:t>(</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，即得保育價值。</w:t>
      </w:r>
    </w:p>
    <w:p w:rsidR="00110D91" w:rsidRDefault="00110D91">
      <w:pPr>
        <w:snapToGrid w:val="0"/>
        <w:jc w:val="both"/>
        <w:rPr>
          <w:rFonts w:ascii="Kinnari" w:eastAsia="AR PL UMing TW" w:hAnsi="Kinnari"/>
          <w:spacing w:val="20"/>
        </w:rPr>
      </w:pPr>
    </w:p>
    <w:p w:rsidR="00110D91" w:rsidRDefault="00291201">
      <w:pPr>
        <w:snapToGrid w:val="0"/>
        <w:jc w:val="both"/>
      </w:pPr>
      <w:r>
        <w:rPr>
          <w:noProof/>
        </w:rPr>
        <mc:AlternateContent>
          <mc:Choice Requires="wps">
            <w:drawing>
              <wp:anchor distT="45720" distB="45720" distL="114300" distR="114300" simplePos="0" relativeHeight="3" behindDoc="0" locked="0" layoutInCell="1" allowOverlap="1" wp14:anchorId="1F0E9ED1">
                <wp:simplePos x="0" y="0"/>
                <wp:positionH relativeFrom="margin">
                  <wp:align>right</wp:align>
                </wp:positionH>
                <wp:positionV relativeFrom="paragraph">
                  <wp:posOffset>356870</wp:posOffset>
                </wp:positionV>
                <wp:extent cx="572770" cy="242570"/>
                <wp:effectExtent l="0" t="0" r="0" b="0"/>
                <wp:wrapSquare wrapText="bothSides"/>
                <wp:docPr id="4" name="文字方塊 2"/>
                <wp:cNvGraphicFramePr/>
                <a:graphic xmlns:a="http://schemas.openxmlformats.org/drawingml/2006/main">
                  <a:graphicData uri="http://schemas.microsoft.com/office/word/2010/wordprocessingShape">
                    <wps:wsp>
                      <wps:cNvSpPr/>
                      <wps:spPr>
                        <a:xfrm>
                          <a:off x="0" y="0"/>
                          <a:ext cx="572040" cy="241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10D91" w:rsidRDefault="00291201">
                            <w:pPr>
                              <w:pStyle w:val="ae"/>
                            </w:pPr>
                            <w:r>
                              <w:rPr>
                                <w:color w:val="000000"/>
                                <w:sz w:val="16"/>
                                <w:szCs w:val="16"/>
                              </w:rPr>
                              <w:t>公式</w:t>
                            </w:r>
                            <w:r>
                              <w:rPr>
                                <w:color w:val="000000"/>
                                <w:sz w:val="16"/>
                                <w:szCs w:val="16"/>
                              </w:rPr>
                              <w:t>(</w:t>
                            </w:r>
                            <w:r>
                              <w:rPr>
                                <w:color w:val="000000"/>
                                <w:sz w:val="16"/>
                                <w:szCs w:val="16"/>
                              </w:rPr>
                              <w:t>二</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61.2pt;margin-top:28.1pt;width:45pt;height:19pt;mso-position-horizontal:right;mso-position-horizontal-relative:margin" wp14:anchorId="1F0E9ED1">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二</w:t>
                      </w:r>
                      <w:r>
                        <w:rPr>
                          <w:color w:val="000000"/>
                          <w:sz w:val="16"/>
                          <w:szCs w:val="16"/>
                        </w:rPr>
                        <w:t>)</w:t>
                      </w:r>
                    </w:p>
                  </w:txbxContent>
                </v:textbox>
              </v:rect>
            </w:pict>
          </mc:Fallback>
        </mc:AlternateContent>
      </w:r>
      <w:r>
        <w:rPr>
          <w:rFonts w:ascii="Kinnari" w:eastAsia="AR PL UMing TW" w:hAnsi="Kinnari"/>
          <w:spacing w:val="20"/>
        </w:rPr>
        <w:t>假設有</w:t>
      </w:r>
      <w:r>
        <w:rPr>
          <w:rFonts w:ascii="Kinnari" w:eastAsia="AR PL UMing TW" w:hAnsi="Kinnari"/>
          <w:spacing w:val="20"/>
        </w:rPr>
        <w:t>n</w:t>
      </w:r>
      <w:r>
        <w:rPr>
          <w:rFonts w:ascii="Kinnari" w:eastAsia="AR PL UMing TW" w:hAnsi="Kinnari"/>
          <w:spacing w:val="20"/>
        </w:rPr>
        <w:t>項保育目標</w:t>
      </w:r>
      <w:r>
        <w:rPr>
          <w:rFonts w:ascii="Kinnari" w:eastAsia="AR PL UMing TW" w:hAnsi="Kinnari"/>
          <w:spacing w:val="20"/>
        </w:rPr>
        <w:t>v</w:t>
      </w:r>
      <w:r>
        <w:rPr>
          <w:rFonts w:ascii="Kinnari" w:eastAsia="AR PL UMing TW" w:hAnsi="Kinnari"/>
          <w:spacing w:val="20"/>
          <w:vertAlign w:val="subscript"/>
        </w:rPr>
        <w:t>n</w:t>
      </w:r>
      <w:r>
        <w:rPr>
          <w:rFonts w:ascii="Kinnari" w:eastAsia="AR PL UMing TW" w:hAnsi="Kinnari"/>
          <w:spacing w:val="20"/>
        </w:rPr>
        <w:t>,</w:t>
      </w:r>
      <w:r>
        <w:rPr>
          <w:rFonts w:ascii="Kinnari" w:eastAsia="AR PL UMing TW" w:hAnsi="Kinnari"/>
          <w:spacing w:val="20"/>
        </w:rPr>
        <w:t>及相對應的加權</w:t>
      </w:r>
      <w:r>
        <w:rPr>
          <w:rFonts w:ascii="Kinnari" w:eastAsia="AR PL UMing TW" w:hAnsi="Kinnari"/>
          <w:spacing w:val="20"/>
        </w:rPr>
        <w:t>w</w:t>
      </w:r>
      <w:r>
        <w:rPr>
          <w:rFonts w:ascii="Kinnari" w:eastAsia="AR PL UMing TW" w:hAnsi="Kinnari"/>
          <w:spacing w:val="20"/>
          <w:vertAlign w:val="subscript"/>
        </w:rPr>
        <w:t>n</w:t>
      </w:r>
      <w:r>
        <w:rPr>
          <w:rFonts w:ascii="Kinnari" w:eastAsia="AR PL UMing TW" w:hAnsi="Kinnari"/>
          <w:spacing w:val="20"/>
        </w:rPr>
        <w:t>，則物種</w:t>
      </w:r>
      <w:r>
        <w:rPr>
          <w:rFonts w:ascii="Kinnari" w:eastAsia="AR PL UMing TW" w:hAnsi="Kinnari"/>
          <w:spacing w:val="20"/>
        </w:rPr>
        <w:t>i</w:t>
      </w:r>
      <w:r>
        <w:rPr>
          <w:rFonts w:ascii="Kinnari" w:eastAsia="AR PL UMing TW" w:hAnsi="Kinnari"/>
          <w:spacing w:val="20"/>
        </w:rPr>
        <w:t>的保育價值</w:t>
      </w:r>
      <w:r>
        <w:rPr>
          <w:rFonts w:ascii="Kinnari" w:eastAsia="AR PL UMing TW" w:hAnsi="Kinnari"/>
          <w:spacing w:val="20"/>
        </w:rPr>
        <w:t>V</w:t>
      </w:r>
      <w:r>
        <w:rPr>
          <w:rFonts w:ascii="Kinnari" w:eastAsia="AR PL UMing TW" w:hAnsi="Kinnari"/>
          <w:spacing w:val="20"/>
          <w:vertAlign w:val="subscript"/>
        </w:rPr>
        <w:t>i</w:t>
      </w:r>
      <w:r>
        <w:rPr>
          <w:rFonts w:ascii="Kinnari" w:eastAsia="AR PL UMing TW" w:hAnsi="Kinnari"/>
          <w:spacing w:val="20"/>
        </w:rPr>
        <w:t>為</w:t>
      </w:r>
      <w:r>
        <w:rPr>
          <w:rFonts w:ascii="Kinnari" w:eastAsia="AR PL UMing TW" w:hAnsi="Kinnari"/>
          <w:spacing w:val="20"/>
        </w:rPr>
        <w:t xml:space="preserve">: </w:t>
      </w:r>
    </w:p>
    <w:p w:rsidR="00110D91" w:rsidRDefault="00891D20">
      <w:pPr>
        <w:snapToGrid w:val="0"/>
        <w:jc w:val="both"/>
        <w:rPr>
          <w:rFonts w:ascii="Kinnari" w:hAnsi="Kinnari" w:hint="eastAsia"/>
          <w:spacing w:val="20"/>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v</m:t>
                  </m:r>
                </m:e>
                <m:sub>
                  <m:r>
                    <w:rPr>
                      <w:rFonts w:ascii="Cambria Math" w:hAnsi="Cambria Math"/>
                    </w:rPr>
                    <m:t>in</m:t>
                  </m:r>
                </m:sub>
              </m:sSub>
              <m:sSub>
                <m:sSubPr>
                  <m:ctrlPr>
                    <w:rPr>
                      <w:rFonts w:ascii="Cambria Math" w:hAnsi="Cambria Math"/>
                    </w:rPr>
                  </m:ctrlPr>
                </m:sSubPr>
                <m:e>
                  <m:r>
                    <w:rPr>
                      <w:rFonts w:ascii="Cambria Math" w:hAnsi="Cambria Math"/>
                    </w:rPr>
                    <m:t>w</m:t>
                  </m:r>
                </m:e>
                <m:sub>
                  <m:r>
                    <w:rPr>
                      <w:rFonts w:ascii="Cambria Math" w:hAnsi="Cambria Math"/>
                    </w:rPr>
                    <m:t>n</m:t>
                  </m:r>
                </m:sub>
              </m:sSub>
            </m:e>
          </m:nary>
        </m:oMath>
      </m:oMathPara>
    </w:p>
    <w:p w:rsidR="00110D91" w:rsidRDefault="00110D91">
      <w:pPr>
        <w:snapToGrid w:val="0"/>
        <w:jc w:val="both"/>
        <w:rPr>
          <w:rFonts w:ascii="Kinnari" w:eastAsia="AR PL UMing TW" w:hAnsi="Kinnari"/>
          <w:spacing w:val="20"/>
          <w:shd w:val="pct15" w:color="auto" w:fill="FFFFFF"/>
        </w:rPr>
      </w:pPr>
    </w:p>
    <w:p w:rsidR="00110D91" w:rsidRDefault="00291201">
      <w:pPr>
        <w:pStyle w:val="ad"/>
        <w:snapToGrid w:val="0"/>
        <w:jc w:val="both"/>
        <w:rPr>
          <w:rFonts w:asciiTheme="minorEastAsia" w:hAnsiTheme="minorEastAsia" w:cs="細明體"/>
        </w:rPr>
      </w:pPr>
      <w:r>
        <w:rPr>
          <w:rFonts w:ascii="Kinnari" w:eastAsia="AR PL UMing TW" w:hAnsi="Kinnari" w:cs="細明體"/>
        </w:rPr>
        <w:t>表一、常見物種</w:t>
      </w:r>
      <w:r>
        <w:rPr>
          <w:rFonts w:ascii="Kinnari" w:eastAsia="AR PL UMing TW" w:hAnsi="Kinnari"/>
        </w:rPr>
        <w:t>保育價值參考指標</w:t>
      </w:r>
      <w:r>
        <w:rPr>
          <w:rFonts w:ascii="Kinnari" w:eastAsia="AR PL UMing TW" w:hAnsi="Kinnari"/>
        </w:rPr>
        <w:t>(</w:t>
      </w:r>
      <w:r>
        <w:rPr>
          <w:rFonts w:ascii="Kinnari" w:eastAsia="AR PL UMing TW" w:hAnsi="Kinnari"/>
        </w:rPr>
        <w:t>以台灣魚類為例</w:t>
      </w:r>
      <w:r>
        <w:rPr>
          <w:rFonts w:ascii="Kinnari" w:eastAsia="AR PL UMing TW" w:hAnsi="Kinnari"/>
        </w:rPr>
        <w:t>)</w:t>
      </w:r>
      <w:r>
        <w:rPr>
          <w:rFonts w:ascii="Kinnari" w:eastAsia="AR PL UMing TW" w:hAnsi="Kinnari" w:cs="細明體"/>
        </w:rPr>
        <w:t xml:space="preserve"> </w:t>
      </w:r>
    </w:p>
    <w:tbl>
      <w:tblPr>
        <w:tblStyle w:val="af"/>
        <w:tblW w:w="8788" w:type="dxa"/>
        <w:tblInd w:w="-89" w:type="dxa"/>
        <w:tblCellMar>
          <w:left w:w="148" w:type="dxa"/>
        </w:tblCellMar>
        <w:tblLook w:val="04A0" w:firstRow="1" w:lastRow="0" w:firstColumn="1" w:lastColumn="0" w:noHBand="0" w:noVBand="1"/>
      </w:tblPr>
      <w:tblGrid>
        <w:gridCol w:w="1878"/>
        <w:gridCol w:w="2175"/>
        <w:gridCol w:w="3125"/>
        <w:gridCol w:w="1610"/>
      </w:tblGrid>
      <w:tr w:rsidR="00110D91">
        <w:tc>
          <w:tcPr>
            <w:tcW w:w="1877" w:type="dxa"/>
            <w:tcBorders>
              <w:top w:val="double" w:sz="4" w:space="0" w:color="00000A"/>
              <w:left w:val="nil"/>
              <w:bottom w:val="double" w:sz="4" w:space="0" w:color="00000A"/>
              <w:right w:val="nil"/>
            </w:tcBorders>
            <w:shd w:val="clear" w:color="auto" w:fill="auto"/>
          </w:tcPr>
          <w:p w:rsidR="00110D91" w:rsidRDefault="00291201">
            <w:pPr>
              <w:pStyle w:val="ad"/>
              <w:snapToGrid w:val="0"/>
              <w:jc w:val="both"/>
              <w:rPr>
                <w:rFonts w:asciiTheme="minorEastAsia" w:hAnsiTheme="minorEastAsia" w:cs="細明體"/>
                <w:sz w:val="20"/>
              </w:rPr>
            </w:pPr>
            <w:r>
              <w:rPr>
                <w:rFonts w:ascii="Kinnari" w:eastAsia="AR PL UMing TW" w:hAnsi="Kinnari" w:cs="細明體"/>
                <w:sz w:val="20"/>
              </w:rPr>
              <w:lastRenderedPageBreak/>
              <w:t>指標</w:t>
            </w:r>
          </w:p>
        </w:tc>
        <w:tc>
          <w:tcPr>
            <w:tcW w:w="2175" w:type="dxa"/>
            <w:tcBorders>
              <w:top w:val="double" w:sz="4" w:space="0" w:color="00000A"/>
              <w:left w:val="nil"/>
              <w:bottom w:val="double" w:sz="4" w:space="0" w:color="00000A"/>
              <w:right w:val="nil"/>
            </w:tcBorders>
            <w:shd w:val="clear" w:color="auto" w:fill="auto"/>
          </w:tcPr>
          <w:p w:rsidR="00110D91" w:rsidRDefault="00291201">
            <w:pPr>
              <w:pStyle w:val="ad"/>
              <w:snapToGrid w:val="0"/>
              <w:jc w:val="both"/>
              <w:rPr>
                <w:rFonts w:asciiTheme="minorEastAsia" w:hAnsiTheme="minorEastAsia" w:cs="細明體"/>
                <w:sz w:val="20"/>
              </w:rPr>
            </w:pPr>
            <w:r>
              <w:rPr>
                <w:rFonts w:ascii="Kinnari" w:eastAsia="AR PL UMing TW" w:hAnsi="Kinnari" w:cs="細明體"/>
                <w:sz w:val="20"/>
              </w:rPr>
              <w:t>評估方法</w:t>
            </w:r>
          </w:p>
        </w:tc>
        <w:tc>
          <w:tcPr>
            <w:tcW w:w="3125" w:type="dxa"/>
            <w:tcBorders>
              <w:top w:val="double" w:sz="4" w:space="0" w:color="00000A"/>
              <w:left w:val="nil"/>
              <w:bottom w:val="double" w:sz="4" w:space="0" w:color="00000A"/>
              <w:right w:val="nil"/>
            </w:tcBorders>
            <w:shd w:val="clear" w:color="auto" w:fill="auto"/>
          </w:tcPr>
          <w:p w:rsidR="00110D91" w:rsidRDefault="00291201">
            <w:pPr>
              <w:pStyle w:val="ad"/>
              <w:snapToGrid w:val="0"/>
              <w:jc w:val="both"/>
              <w:rPr>
                <w:rFonts w:asciiTheme="minorEastAsia" w:hAnsiTheme="minorEastAsia" w:cs="細明體"/>
                <w:sz w:val="20"/>
              </w:rPr>
            </w:pPr>
            <w:r>
              <w:rPr>
                <w:rFonts w:ascii="Kinnari" w:eastAsia="AR PL UMing TW" w:hAnsi="Kinnari" w:cs="細明體"/>
                <w:sz w:val="20"/>
              </w:rPr>
              <w:t>說明</w:t>
            </w:r>
          </w:p>
        </w:tc>
        <w:tc>
          <w:tcPr>
            <w:tcW w:w="1610" w:type="dxa"/>
            <w:tcBorders>
              <w:top w:val="double" w:sz="4" w:space="0" w:color="00000A"/>
              <w:left w:val="nil"/>
              <w:bottom w:val="double" w:sz="4" w:space="0" w:color="00000A"/>
              <w:right w:val="nil"/>
            </w:tcBorders>
            <w:shd w:val="clear" w:color="auto" w:fill="auto"/>
          </w:tcPr>
          <w:p w:rsidR="00110D91" w:rsidRDefault="00291201">
            <w:pPr>
              <w:pStyle w:val="ad"/>
              <w:snapToGrid w:val="0"/>
              <w:jc w:val="both"/>
              <w:rPr>
                <w:rFonts w:asciiTheme="minorEastAsia" w:hAnsiTheme="minorEastAsia" w:cs="細明體"/>
                <w:sz w:val="20"/>
              </w:rPr>
            </w:pPr>
            <w:r>
              <w:rPr>
                <w:rFonts w:ascii="Kinnari" w:eastAsia="AR PL UMing TW" w:hAnsi="Kinnari" w:cs="細明體"/>
                <w:sz w:val="20"/>
              </w:rPr>
              <w:t>參考資料</w:t>
            </w:r>
          </w:p>
        </w:tc>
      </w:tr>
      <w:tr w:rsidR="00110D91">
        <w:trPr>
          <w:trHeight w:val="893"/>
        </w:trPr>
        <w:tc>
          <w:tcPr>
            <w:tcW w:w="1877" w:type="dxa"/>
            <w:tcBorders>
              <w:top w:val="double" w:sz="4" w:space="0" w:color="00000A"/>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經濟價值</w:t>
            </w:r>
            <w:r>
              <w:rPr>
                <w:rFonts w:ascii="Kinnari" w:eastAsia="AR PL UMing TW" w:hAnsi="Kinnari" w:cs="細明體"/>
                <w:sz w:val="16"/>
                <w:szCs w:val="16"/>
              </w:rPr>
              <w:t xml:space="preserve"> </w:t>
            </w:r>
          </w:p>
        </w:tc>
        <w:tc>
          <w:tcPr>
            <w:tcW w:w="2175" w:type="dxa"/>
            <w:tcBorders>
              <w:top w:val="double" w:sz="4" w:space="0" w:color="00000A"/>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可使用各資料庫內對各物種的敘述給予分數，如具有藥用加</w:t>
            </w:r>
            <w:r>
              <w:rPr>
                <w:rFonts w:ascii="Kinnari" w:eastAsia="AR PL UMing TW" w:hAnsi="Kinnari" w:cs="細明體"/>
                <w:sz w:val="16"/>
                <w:szCs w:val="16"/>
              </w:rPr>
              <w:t>2</w:t>
            </w:r>
            <w:r>
              <w:rPr>
                <w:rFonts w:ascii="Kinnari" w:eastAsia="AR PL UMing TW" w:hAnsi="Kinnari" w:cs="細明體"/>
                <w:sz w:val="16"/>
                <w:szCs w:val="16"/>
              </w:rPr>
              <w:t>分、有水族價值加</w:t>
            </w:r>
            <w:r>
              <w:rPr>
                <w:rFonts w:ascii="Kinnari" w:eastAsia="AR PL UMing TW" w:hAnsi="Kinnari" w:cs="細明體"/>
                <w:sz w:val="16"/>
                <w:szCs w:val="16"/>
              </w:rPr>
              <w:t>1</w:t>
            </w:r>
            <w:r>
              <w:rPr>
                <w:rFonts w:ascii="Kinnari" w:eastAsia="AR PL UMing TW" w:hAnsi="Kinnari" w:cs="細明體"/>
                <w:sz w:val="16"/>
                <w:szCs w:val="16"/>
              </w:rPr>
              <w:t>分</w:t>
            </w:r>
            <w:r>
              <w:rPr>
                <w:rFonts w:ascii="Kinnari" w:eastAsia="AR PL UMing TW" w:hAnsi="Kinnari" w:cs="細明體"/>
                <w:sz w:val="16"/>
                <w:szCs w:val="16"/>
              </w:rPr>
              <w:t>…</w:t>
            </w:r>
            <w:r>
              <w:rPr>
                <w:rFonts w:ascii="Kinnari" w:eastAsia="AR PL UMing TW" w:hAnsi="Kinnari" w:cs="細明體"/>
                <w:sz w:val="16"/>
                <w:szCs w:val="16"/>
              </w:rPr>
              <w:t>等等，若都沒有，則為</w:t>
            </w:r>
            <w:r>
              <w:rPr>
                <w:rFonts w:ascii="Kinnari" w:eastAsia="AR PL UMing TW" w:hAnsi="Kinnari" w:cs="細明體"/>
                <w:sz w:val="16"/>
                <w:szCs w:val="16"/>
              </w:rPr>
              <w:t>0</w:t>
            </w:r>
            <w:r>
              <w:rPr>
                <w:rFonts w:ascii="Kinnari" w:eastAsia="AR PL UMing TW" w:hAnsi="Kinnari" w:cs="細明體"/>
                <w:sz w:val="16"/>
                <w:szCs w:val="16"/>
              </w:rPr>
              <w:t>分</w:t>
            </w:r>
          </w:p>
          <w:p w:rsidR="00110D91" w:rsidRDefault="00110D91">
            <w:pPr>
              <w:pStyle w:val="ad"/>
              <w:snapToGrid w:val="0"/>
              <w:rPr>
                <w:rFonts w:ascii="Kinnari" w:eastAsia="AR PL UMing TW" w:hAnsi="Kinnari" w:cs="細明體"/>
                <w:sz w:val="16"/>
                <w:szCs w:val="16"/>
              </w:rPr>
            </w:pPr>
          </w:p>
          <w:p w:rsidR="00110D91" w:rsidRDefault="00291201">
            <w:pPr>
              <w:pStyle w:val="ad"/>
              <w:snapToGrid w:val="0"/>
              <w:rPr>
                <w:rFonts w:asciiTheme="minorEastAsia" w:hAnsiTheme="minorEastAsia" w:cs="細明體"/>
                <w:b/>
                <w:sz w:val="16"/>
                <w:szCs w:val="16"/>
              </w:rPr>
            </w:pPr>
            <w:r>
              <w:rPr>
                <w:rFonts w:ascii="Kinnari" w:eastAsia="AR PL UMing TW" w:hAnsi="Kinnari" w:cs="細明體"/>
                <w:b/>
                <w:sz w:val="16"/>
                <w:szCs w:val="16"/>
              </w:rPr>
              <w:t xml:space="preserve">b. </w:t>
            </w:r>
            <w:r>
              <w:rPr>
                <w:rFonts w:ascii="Kinnari" w:eastAsia="AR PL UMing TW" w:hAnsi="Kinnari" w:cs="細明體"/>
                <w:b/>
                <w:sz w:val="16"/>
                <w:szCs w:val="16"/>
              </w:rPr>
              <w:t>條件評估法</w:t>
            </w:r>
            <w:r>
              <w:rPr>
                <w:rFonts w:ascii="Kinnari" w:eastAsia="AR PL UMing TW" w:hAnsi="Kinnari" w:cs="細明體"/>
                <w:b/>
                <w:sz w:val="16"/>
                <w:szCs w:val="16"/>
              </w:rPr>
              <w:t>(contingent valuation)</w:t>
            </w:r>
            <w:r>
              <w:rPr>
                <w:rFonts w:ascii="Kinnari" w:eastAsia="AR PL UMing TW" w:hAnsi="Kinnari" w:cs="細明體"/>
                <w:b/>
                <w:sz w:val="16"/>
                <w:szCs w:val="16"/>
              </w:rPr>
              <w:t>估算</w:t>
            </w:r>
            <w:r>
              <w:rPr>
                <w:rFonts w:ascii="Kinnari" w:eastAsia="AR PL UMing TW" w:hAnsi="Kinnari" w:cs="細明體"/>
                <w:b/>
                <w:sz w:val="16"/>
                <w:szCs w:val="16"/>
              </w:rPr>
              <w:t xml:space="preserve">WTP(willingness to pay) </w:t>
            </w:r>
          </w:p>
        </w:tc>
        <w:tc>
          <w:tcPr>
            <w:tcW w:w="3125" w:type="dxa"/>
            <w:tcBorders>
              <w:top w:val="double" w:sz="4" w:space="0" w:color="00000A"/>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僅管可以從資料庫</w:t>
            </w:r>
            <w:r>
              <w:rPr>
                <w:rFonts w:ascii="Kinnari" w:eastAsia="AR PL UMing TW" w:hAnsi="Kinnari" w:cs="細明體"/>
                <w:sz w:val="16"/>
                <w:szCs w:val="16"/>
              </w:rPr>
              <w:t>(ex:</w:t>
            </w:r>
            <w:r>
              <w:rPr>
                <w:rFonts w:ascii="Kinnari" w:eastAsia="AR PL UMing TW" w:hAnsi="Kinnari" w:cs="細明體"/>
                <w:sz w:val="16"/>
                <w:szCs w:val="16"/>
              </w:rPr>
              <w:t>台灣魚類資料庫</w:t>
            </w:r>
            <w:r>
              <w:rPr>
                <w:rFonts w:ascii="Kinnari" w:eastAsia="AR PL UMing TW" w:hAnsi="Kinnari" w:cs="細明體"/>
                <w:sz w:val="16"/>
                <w:szCs w:val="16"/>
              </w:rPr>
              <w:t>)</w:t>
            </w:r>
            <w:r>
              <w:rPr>
                <w:rFonts w:ascii="Kinnari" w:eastAsia="AR PL UMing TW" w:hAnsi="Kinnari" w:cs="細明體"/>
                <w:sz w:val="16"/>
                <w:szCs w:val="16"/>
              </w:rPr>
              <w:t>取得相關資訊，但經常缺乏稀有種的描述，因此難以區別稀有種的經濟價值差異</w:t>
            </w:r>
          </w:p>
          <w:p w:rsidR="00110D91" w:rsidRDefault="00110D91">
            <w:pPr>
              <w:pStyle w:val="ad"/>
              <w:snapToGrid w:val="0"/>
              <w:rPr>
                <w:rFonts w:ascii="Kinnari" w:eastAsia="AR PL UMing TW" w:hAnsi="Kinnari" w:cs="細明體"/>
                <w:sz w:val="16"/>
                <w:szCs w:val="16"/>
              </w:rPr>
            </w:pPr>
          </w:p>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b.</w:t>
            </w:r>
            <w:r>
              <w:rPr>
                <w:rFonts w:ascii="Kinnari" w:eastAsia="AR PL UMing TW" w:hAnsi="Kinnari" w:cs="細明體"/>
                <w:sz w:val="16"/>
                <w:szCs w:val="16"/>
              </w:rPr>
              <w:t>經濟學上以問卷方式為</w:t>
            </w:r>
            <w:r>
              <w:rPr>
                <w:rFonts w:ascii="Kinnari" w:eastAsia="AR PL UMing TW" w:hAnsi="Kinnari" w:cs="細明體"/>
                <w:sz w:val="16"/>
                <w:szCs w:val="16"/>
              </w:rPr>
              <w:t>non-market resource</w:t>
            </w:r>
            <w:r>
              <w:rPr>
                <w:rFonts w:ascii="Kinnari" w:eastAsia="AR PL UMing TW" w:hAnsi="Kinnari" w:cs="細明體"/>
                <w:sz w:val="16"/>
                <w:szCs w:val="16"/>
              </w:rPr>
              <w:t>估價的方法。然而，應用在物種保育上時，</w:t>
            </w:r>
            <w:r>
              <w:rPr>
                <w:rFonts w:ascii="Kinnari" w:eastAsia="AR PL UMing TW" w:hAnsi="Kinnari" w:cs="細明體"/>
                <w:sz w:val="16"/>
                <w:szCs w:val="16"/>
              </w:rPr>
              <w:t>WTP</w:t>
            </w:r>
            <w:r>
              <w:rPr>
                <w:rFonts w:ascii="Kinnari" w:eastAsia="AR PL UMing TW" w:hAnsi="Kinnari" w:cs="細明體"/>
                <w:sz w:val="16"/>
                <w:szCs w:val="16"/>
              </w:rPr>
              <w:t>會受到該物種的大眾觀眾度影響，使得低關注物種的大部分意見為「普通」或「不知道」。</w:t>
            </w:r>
            <w:r>
              <w:rPr>
                <w:rFonts w:ascii="Kinnari" w:eastAsia="AR PL UMing TW" w:hAnsi="Kinnari" w:cs="細明體"/>
                <w:sz w:val="16"/>
                <w:szCs w:val="16"/>
              </w:rPr>
              <w:t>(Vincenot 2015)</w:t>
            </w:r>
          </w:p>
        </w:tc>
        <w:tc>
          <w:tcPr>
            <w:tcW w:w="1610" w:type="dxa"/>
            <w:tcBorders>
              <w:top w:val="double" w:sz="4" w:space="0" w:color="00000A"/>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台灣魚類資料庫</w:t>
            </w:r>
          </w:p>
          <w:p w:rsidR="00110D91" w:rsidRDefault="00291201">
            <w:pPr>
              <w:pStyle w:val="ad"/>
              <w:snapToGrid w:val="0"/>
              <w:rPr>
                <w:rFonts w:ascii="Kinnari" w:eastAsia="AR PL UMing TW" w:hAnsi="Kinnari"/>
                <w:sz w:val="16"/>
                <w:szCs w:val="16"/>
              </w:rPr>
            </w:pPr>
            <w:r>
              <w:rPr>
                <w:rFonts w:ascii="Kinnari" w:eastAsia="AR PL UMing TW" w:hAnsi="Kinnari" w:cs="細明體"/>
                <w:sz w:val="16"/>
                <w:szCs w:val="16"/>
              </w:rPr>
              <w:t>b.Carson 2000</w:t>
            </w:r>
            <w:r>
              <w:rPr>
                <w:rFonts w:ascii="Kinnari" w:eastAsia="AR PL UMing TW" w:hAnsi="Kinnari" w:cs="細明體"/>
                <w:sz w:val="16"/>
                <w:szCs w:val="16"/>
              </w:rPr>
              <w:t>、</w:t>
            </w:r>
          </w:p>
          <w:p w:rsidR="00110D91" w:rsidRDefault="00291201">
            <w:pPr>
              <w:pStyle w:val="ad"/>
              <w:snapToGrid w:val="0"/>
              <w:rPr>
                <w:rFonts w:ascii="Kinnari" w:eastAsia="AR PL UMing TW" w:hAnsi="Kinnari"/>
                <w:sz w:val="16"/>
                <w:szCs w:val="16"/>
              </w:rPr>
            </w:pPr>
            <w:r>
              <w:rPr>
                <w:rFonts w:ascii="Kinnari" w:eastAsia="AR PL UMing TW" w:hAnsi="Kinnari" w:cs="細明體"/>
                <w:sz w:val="16"/>
                <w:szCs w:val="16"/>
              </w:rPr>
              <w:t>Vincenot 2015</w:t>
            </w:r>
          </w:p>
        </w:tc>
      </w:tr>
      <w:tr w:rsidR="00110D91">
        <w:tc>
          <w:tcPr>
            <w:tcW w:w="1877"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生態重要性</w:t>
            </w:r>
            <w:r>
              <w:rPr>
                <w:rFonts w:ascii="Kinnari" w:eastAsia="AR PL UMing TW" w:hAnsi="Kinnari" w:cs="細明體"/>
                <w:sz w:val="16"/>
                <w:szCs w:val="16"/>
              </w:rPr>
              <w:t xml:space="preserve"> </w:t>
            </w:r>
          </w:p>
        </w:tc>
        <w:tc>
          <w:tcPr>
            <w:tcW w:w="2175" w:type="dxa"/>
            <w:tcBorders>
              <w:left w:val="nil"/>
              <w:right w:val="nil"/>
            </w:tcBorders>
            <w:shd w:val="clear" w:color="auto" w:fill="auto"/>
          </w:tcPr>
          <w:p w:rsidR="00110D91" w:rsidRDefault="00291201">
            <w:pPr>
              <w:pStyle w:val="ad"/>
              <w:snapToGrid w:val="0"/>
              <w:rPr>
                <w:rFonts w:ascii="Kinnari" w:eastAsia="AR PL UMing TW" w:hAnsi="Kinnari"/>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使用食物網模式計算</w:t>
            </w:r>
            <w:r>
              <w:rPr>
                <w:rFonts w:ascii="Kinnari" w:eastAsia="AR PL UMing TW" w:hAnsi="Kinnari" w:cs="細明體"/>
                <w:sz w:val="16"/>
                <w:szCs w:val="16"/>
              </w:rPr>
              <w:t>(</w:t>
            </w:r>
            <w:r>
              <w:rPr>
                <w:rFonts w:ascii="Kinnari" w:eastAsia="AR PL UMing TW" w:hAnsi="Kinnari" w:cs="細明體"/>
                <w:sz w:val="16"/>
                <w:szCs w:val="16"/>
              </w:rPr>
              <w:t>如</w:t>
            </w:r>
            <w:r>
              <w:rPr>
                <w:rFonts w:ascii="Kinnari" w:eastAsia="AR PL UMing TW" w:hAnsi="Kinnari" w:cs="細明體"/>
                <w:sz w:val="16"/>
                <w:szCs w:val="16"/>
              </w:rPr>
              <w:t xml:space="preserve">link density </w:t>
            </w:r>
            <w:r>
              <w:rPr>
                <w:rFonts w:ascii="Kinnari" w:eastAsia="AR PL UMing TW" w:hAnsi="Kinnari" w:cs="細明體"/>
                <w:sz w:val="16"/>
                <w:szCs w:val="16"/>
              </w:rPr>
              <w:t>、</w:t>
            </w:r>
            <w:r>
              <w:rPr>
                <w:rFonts w:ascii="Kinnari" w:eastAsia="AR PL UMing TW" w:hAnsi="Kinnari" w:cs="細明體"/>
                <w:sz w:val="16"/>
                <w:szCs w:val="16"/>
              </w:rPr>
              <w:t>interaction strength</w:t>
            </w:r>
            <w:r>
              <w:rPr>
                <w:rFonts w:ascii="Kinnari" w:eastAsia="AR PL UMing TW" w:hAnsi="Kinnari" w:cs="細明體"/>
                <w:sz w:val="16"/>
                <w:szCs w:val="16"/>
              </w:rPr>
              <w:t>等</w:t>
            </w:r>
            <w:r>
              <w:rPr>
                <w:rFonts w:ascii="Kinnari" w:eastAsia="AR PL UMing TW" w:hAnsi="Kinnari" w:cs="細明體"/>
                <w:sz w:val="16"/>
                <w:szCs w:val="16"/>
              </w:rPr>
              <w:t>)</w:t>
            </w:r>
          </w:p>
          <w:p w:rsidR="00110D91" w:rsidRDefault="00110D91">
            <w:pPr>
              <w:pStyle w:val="ad"/>
              <w:snapToGrid w:val="0"/>
              <w:rPr>
                <w:rFonts w:ascii="Kinnari" w:eastAsia="AR PL UMing TW" w:hAnsi="Kinnari" w:cs="細明體"/>
                <w:sz w:val="16"/>
                <w:szCs w:val="16"/>
              </w:rPr>
            </w:pPr>
          </w:p>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b.</w:t>
            </w:r>
            <w:r>
              <w:rPr>
                <w:rFonts w:ascii="Kinnari" w:eastAsia="AR PL UMing TW" w:hAnsi="Kinnari" w:cs="細明體"/>
                <w:sz w:val="16"/>
                <w:szCs w:val="16"/>
              </w:rPr>
              <w:t>進行文獻回顧，根據各物種不同的生態區位、食性位階等，給予不同的分數</w:t>
            </w:r>
          </w:p>
        </w:tc>
        <w:tc>
          <w:tcPr>
            <w:tcW w:w="312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 xml:space="preserve">a. </w:t>
            </w:r>
            <w:r>
              <w:rPr>
                <w:rFonts w:ascii="Kinnari" w:eastAsia="AR PL UMing TW" w:hAnsi="Kinnari" w:cs="細明體"/>
                <w:sz w:val="16"/>
                <w:szCs w:val="16"/>
              </w:rPr>
              <w:t>雖然現今已能計算物種的生態系重要</w:t>
            </w:r>
            <w:r>
              <w:rPr>
                <w:rFonts w:ascii="Kinnari" w:eastAsia="AR PL UMing TW" w:hAnsi="Kinnari" w:cs="細明體"/>
                <w:sz w:val="16"/>
                <w:szCs w:val="16"/>
              </w:rPr>
              <w:t>(</w:t>
            </w:r>
            <w:r>
              <w:rPr>
                <w:rFonts w:ascii="Kinnari" w:eastAsia="AR PL UMing TW" w:hAnsi="Kinnari" w:cs="細明體"/>
                <w:sz w:val="16"/>
                <w:szCs w:val="16"/>
              </w:rPr>
              <w:t>也有方法能計算不同生態系的物種生態重要性</w:t>
            </w:r>
            <w:r>
              <w:rPr>
                <w:rFonts w:ascii="Kinnari" w:eastAsia="AR PL UMing TW" w:hAnsi="Kinnari" w:cs="細明體"/>
                <w:sz w:val="16"/>
                <w:szCs w:val="16"/>
              </w:rPr>
              <w:t>)</w:t>
            </w:r>
            <w:r>
              <w:rPr>
                <w:rFonts w:ascii="Kinnari" w:eastAsia="AR PL UMing TW" w:hAnsi="Kinnari" w:cs="細明體"/>
                <w:sz w:val="16"/>
                <w:szCs w:val="16"/>
              </w:rPr>
              <w:t>，但是爭議依然很多，如</w:t>
            </w:r>
            <w:r>
              <w:rPr>
                <w:rFonts w:ascii="Kinnari" w:eastAsia="AR PL UMing TW" w:hAnsi="Kinnari" w:cs="細明體"/>
                <w:sz w:val="16"/>
                <w:szCs w:val="16"/>
              </w:rPr>
              <w:t>Jordan 2008</w:t>
            </w:r>
            <w:r>
              <w:rPr>
                <w:rFonts w:ascii="Kinnari" w:eastAsia="AR PL UMing TW" w:hAnsi="Kinnari" w:cs="細明體"/>
                <w:sz w:val="16"/>
                <w:szCs w:val="16"/>
              </w:rPr>
              <w:t>的研究顯示，各估算方法得到的結果差異很大，相關性都很低。</w:t>
            </w:r>
          </w:p>
          <w:p w:rsidR="00110D91" w:rsidRDefault="00110D91">
            <w:pPr>
              <w:pStyle w:val="ad"/>
              <w:snapToGrid w:val="0"/>
              <w:rPr>
                <w:rFonts w:ascii="Kinnari" w:eastAsia="AR PL UMing TW" w:hAnsi="Kinnari" w:cs="細明體"/>
                <w:sz w:val="16"/>
                <w:szCs w:val="16"/>
              </w:rPr>
            </w:pPr>
          </w:p>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 xml:space="preserve">b. </w:t>
            </w:r>
            <w:r>
              <w:rPr>
                <w:rFonts w:ascii="Kinnari" w:eastAsia="AR PL UMing TW" w:hAnsi="Kinnari" w:cs="細明體"/>
                <w:sz w:val="16"/>
                <w:szCs w:val="16"/>
              </w:rPr>
              <w:t>會遇到文獻缺乏的問題</w:t>
            </w:r>
          </w:p>
        </w:tc>
        <w:tc>
          <w:tcPr>
            <w:tcW w:w="1610"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Jordan 2008, DFO 2006</w:t>
            </w:r>
          </w:p>
        </w:tc>
      </w:tr>
      <w:tr w:rsidR="00110D91">
        <w:tc>
          <w:tcPr>
            <w:tcW w:w="1877"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瀕危等級</w:t>
            </w:r>
            <w:r>
              <w:rPr>
                <w:rFonts w:ascii="Kinnari" w:eastAsia="AR PL UMing TW" w:hAnsi="Kinnari" w:cs="細明體"/>
                <w:sz w:val="16"/>
                <w:szCs w:val="16"/>
              </w:rPr>
              <w:t xml:space="preserve"> *</w:t>
            </w:r>
          </w:p>
          <w:p w:rsidR="00110D91" w:rsidRDefault="00291201">
            <w:pPr>
              <w:pStyle w:val="ad"/>
              <w:snapToGrid w:val="0"/>
              <w:rPr>
                <w:rFonts w:asciiTheme="minorEastAsia" w:hAnsiTheme="minorEastAsia" w:cs="細明體"/>
                <w:b/>
                <w:sz w:val="16"/>
                <w:szCs w:val="16"/>
              </w:rPr>
            </w:pPr>
            <w:r>
              <w:rPr>
                <w:rFonts w:ascii="Kinnari" w:eastAsia="AR PL UMing TW" w:hAnsi="Kinnari" w:cs="細明體"/>
                <w:b/>
                <w:sz w:val="16"/>
                <w:szCs w:val="16"/>
              </w:rPr>
              <w:t>Vulnerability</w:t>
            </w:r>
          </w:p>
        </w:tc>
        <w:tc>
          <w:tcPr>
            <w:tcW w:w="217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可以直接使用</w:t>
            </w:r>
            <w:r>
              <w:rPr>
                <w:rFonts w:ascii="Kinnari" w:eastAsia="AR PL UMing TW" w:hAnsi="Kinnari" w:cs="細明體"/>
                <w:sz w:val="16"/>
                <w:szCs w:val="16"/>
              </w:rPr>
              <w:t>IUCN</w:t>
            </w:r>
            <w:r>
              <w:rPr>
                <w:rFonts w:ascii="Kinnari" w:eastAsia="AR PL UMing TW" w:hAnsi="Kinnari" w:cs="細明體"/>
                <w:sz w:val="16"/>
                <w:szCs w:val="16"/>
              </w:rPr>
              <w:t>的</w:t>
            </w:r>
            <w:r>
              <w:rPr>
                <w:rFonts w:ascii="Kinnari" w:eastAsia="AR PL UMing TW" w:hAnsi="Kinnari" w:cs="細明體"/>
                <w:sz w:val="16"/>
                <w:szCs w:val="16"/>
              </w:rPr>
              <w:t>Red List</w:t>
            </w:r>
            <w:r>
              <w:rPr>
                <w:rFonts w:ascii="Kinnari" w:eastAsia="AR PL UMing TW" w:hAnsi="Kinnari" w:cs="細明體"/>
                <w:sz w:val="16"/>
                <w:szCs w:val="16"/>
              </w:rPr>
              <w:t>的等第給予分數。</w:t>
            </w:r>
          </w:p>
        </w:tc>
        <w:tc>
          <w:tcPr>
            <w:tcW w:w="312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影響保育必要性最直接的指標，若是滅絕可能性非常低的物種，則沒有必要去保育。</w:t>
            </w:r>
          </w:p>
        </w:tc>
        <w:tc>
          <w:tcPr>
            <w:tcW w:w="1610"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IUCN ver3.1</w:t>
            </w:r>
          </w:p>
        </w:tc>
      </w:tr>
      <w:tr w:rsidR="00110D91">
        <w:tc>
          <w:tcPr>
            <w:tcW w:w="1877"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特有性</w:t>
            </w:r>
            <w:r>
              <w:rPr>
                <w:rFonts w:ascii="Kinnari" w:eastAsia="AR PL UMing TW" w:hAnsi="Kinnari" w:cs="細明體"/>
                <w:sz w:val="16"/>
                <w:szCs w:val="16"/>
              </w:rPr>
              <w:t xml:space="preserve"> (Endemism)</w:t>
            </w:r>
          </w:p>
          <w:p w:rsidR="00110D91" w:rsidRDefault="00291201">
            <w:pPr>
              <w:pStyle w:val="ad"/>
              <w:snapToGrid w:val="0"/>
              <w:rPr>
                <w:rFonts w:asciiTheme="minorEastAsia" w:hAnsiTheme="minorEastAsia" w:cs="細明體"/>
                <w:b/>
                <w:sz w:val="16"/>
                <w:szCs w:val="16"/>
              </w:rPr>
            </w:pPr>
            <w:r>
              <w:rPr>
                <w:rFonts w:ascii="Kinnari" w:eastAsia="AR PL UMing TW" w:hAnsi="Kinnari" w:cs="細明體"/>
                <w:b/>
                <w:sz w:val="16"/>
                <w:szCs w:val="16"/>
              </w:rPr>
              <w:t>Irreplaceability</w:t>
            </w:r>
          </w:p>
        </w:tc>
        <w:tc>
          <w:tcPr>
            <w:tcW w:w="217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該物種的原始分布是否只侷限在某地區內。</w:t>
            </w:r>
            <w:r>
              <w:rPr>
                <w:rFonts w:ascii="Kinnari" w:eastAsia="AR PL UMing TW" w:hAnsi="Kinnari" w:cs="細明體"/>
                <w:sz w:val="16"/>
                <w:szCs w:val="16"/>
              </w:rPr>
              <w:t>(</w:t>
            </w:r>
            <w:r>
              <w:rPr>
                <w:rFonts w:ascii="Kinnari" w:eastAsia="AR PL UMing TW" w:hAnsi="Kinnari" w:cs="細明體"/>
                <w:sz w:val="16"/>
                <w:szCs w:val="16"/>
              </w:rPr>
              <w:t>與親緣獨特性不同</w:t>
            </w:r>
            <w:r>
              <w:rPr>
                <w:rFonts w:ascii="Kinnari" w:eastAsia="AR PL UMing TW" w:hAnsi="Kinnari" w:cs="細明體"/>
                <w:sz w:val="16"/>
                <w:szCs w:val="16"/>
              </w:rPr>
              <w:t>)</w:t>
            </w:r>
          </w:p>
        </w:tc>
        <w:tc>
          <w:tcPr>
            <w:tcW w:w="312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須考慮地區特有性</w:t>
            </w:r>
            <w:r>
              <w:rPr>
                <w:rFonts w:ascii="Kinnari" w:eastAsia="AR PL UMing TW" w:hAnsi="Kinnari" w:cs="細明體"/>
                <w:sz w:val="16"/>
                <w:szCs w:val="16"/>
              </w:rPr>
              <w:t xml:space="preserve">(ex: </w:t>
            </w:r>
            <w:r>
              <w:rPr>
                <w:rFonts w:ascii="Kinnari" w:eastAsia="AR PL UMing TW" w:hAnsi="Kinnari" w:cs="細明體"/>
                <w:sz w:val="16"/>
                <w:szCs w:val="16"/>
              </w:rPr>
              <w:t>臺灣特有種、臺灣東部特有種、東南亞特有種等</w:t>
            </w:r>
            <w:r>
              <w:rPr>
                <w:rFonts w:ascii="Kinnari" w:eastAsia="AR PL UMing TW" w:hAnsi="Kinnari" w:cs="細明體"/>
                <w:sz w:val="16"/>
                <w:szCs w:val="16"/>
              </w:rPr>
              <w:t>)</w:t>
            </w:r>
            <w:r>
              <w:rPr>
                <w:rFonts w:ascii="Kinnari" w:eastAsia="AR PL UMing TW" w:hAnsi="Kinnari" w:cs="細明體"/>
                <w:sz w:val="16"/>
                <w:szCs w:val="16"/>
              </w:rPr>
              <w:t>，分類階層的特有性</w:t>
            </w:r>
            <w:r>
              <w:rPr>
                <w:rFonts w:ascii="Kinnari" w:eastAsia="AR PL UMing TW" w:hAnsi="Kinnari" w:cs="細明體"/>
                <w:sz w:val="16"/>
                <w:szCs w:val="16"/>
              </w:rPr>
              <w:t>(</w:t>
            </w:r>
            <w:r>
              <w:rPr>
                <w:rFonts w:ascii="Kinnari" w:eastAsia="AR PL UMing TW" w:hAnsi="Kinnari" w:cs="細明體"/>
                <w:sz w:val="16"/>
                <w:szCs w:val="16"/>
              </w:rPr>
              <w:t>特有種、特有屬等</w:t>
            </w:r>
            <w:r>
              <w:rPr>
                <w:rFonts w:ascii="Kinnari" w:eastAsia="AR PL UMing TW" w:hAnsi="Kinnari" w:cs="細明體"/>
                <w:sz w:val="16"/>
                <w:szCs w:val="16"/>
              </w:rPr>
              <w:t>)</w:t>
            </w:r>
            <w:r>
              <w:rPr>
                <w:rFonts w:ascii="Kinnari" w:eastAsia="AR PL UMing TW" w:hAnsi="Kinnari" w:cs="細明體"/>
                <w:sz w:val="16"/>
                <w:szCs w:val="16"/>
              </w:rPr>
              <w:t>。</w:t>
            </w:r>
          </w:p>
        </w:tc>
        <w:tc>
          <w:tcPr>
            <w:tcW w:w="1610" w:type="dxa"/>
            <w:tcBorders>
              <w:left w:val="nil"/>
              <w:right w:val="nil"/>
            </w:tcBorders>
            <w:shd w:val="clear" w:color="auto" w:fill="auto"/>
          </w:tcPr>
          <w:p w:rsidR="00110D91" w:rsidRDefault="00110D91">
            <w:pPr>
              <w:pStyle w:val="ad"/>
              <w:snapToGrid w:val="0"/>
              <w:rPr>
                <w:rFonts w:ascii="Kinnari" w:eastAsia="AR PL UMing TW" w:hAnsi="Kinnari"/>
                <w:sz w:val="16"/>
                <w:szCs w:val="16"/>
              </w:rPr>
            </w:pPr>
          </w:p>
        </w:tc>
      </w:tr>
      <w:tr w:rsidR="00110D91">
        <w:tc>
          <w:tcPr>
            <w:tcW w:w="1877"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Kinnari" w:eastAsia="AR PL UMing TW" w:hAnsi="Kinnari" w:cs="細明體"/>
                <w:sz w:val="16"/>
                <w:szCs w:val="16"/>
              </w:rPr>
              <w:t>親緣獨特性</w:t>
            </w:r>
            <w:r>
              <w:rPr>
                <w:rFonts w:ascii="Kinnari" w:eastAsia="AR PL UMing TW" w:hAnsi="Kinnari" w:cs="細明體"/>
                <w:sz w:val="16"/>
                <w:szCs w:val="16"/>
              </w:rPr>
              <w:t>(Phylogeny Distinctiveness)</w:t>
            </w:r>
          </w:p>
          <w:p w:rsidR="00110D91" w:rsidRDefault="00291201">
            <w:pPr>
              <w:pStyle w:val="ad"/>
              <w:snapToGrid w:val="0"/>
              <w:rPr>
                <w:rFonts w:asciiTheme="minorEastAsia" w:hAnsiTheme="minorEastAsia" w:cs="細明體"/>
                <w:b/>
                <w:sz w:val="16"/>
                <w:szCs w:val="16"/>
              </w:rPr>
            </w:pPr>
            <w:r>
              <w:rPr>
                <w:rFonts w:ascii="Kinnari" w:eastAsia="AR PL UMing TW" w:hAnsi="Kinnari" w:cs="細明體"/>
                <w:b/>
                <w:sz w:val="16"/>
                <w:szCs w:val="16"/>
              </w:rPr>
              <w:t>Irreplaceability</w:t>
            </w:r>
          </w:p>
        </w:tc>
        <w:tc>
          <w:tcPr>
            <w:tcW w:w="217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Theme="minorEastAsia" w:hAnsiTheme="minorEastAsia" w:cs="細明體"/>
                <w:sz w:val="16"/>
                <w:szCs w:val="16"/>
              </w:rPr>
              <w:t>建構演化親緣樹或直接使用分類地位即可計算，有許多不同的計算方法。(Arponen 2012)</w:t>
            </w:r>
          </w:p>
        </w:tc>
        <w:tc>
          <w:tcPr>
            <w:tcW w:w="3125" w:type="dxa"/>
            <w:tcBorders>
              <w:left w:val="nil"/>
              <w:right w:val="nil"/>
            </w:tcBorders>
            <w:shd w:val="clear" w:color="auto" w:fill="auto"/>
          </w:tcPr>
          <w:p w:rsidR="00110D91" w:rsidRDefault="00291201">
            <w:pPr>
              <w:pStyle w:val="ad"/>
              <w:snapToGrid w:val="0"/>
              <w:rPr>
                <w:rFonts w:asciiTheme="minorEastAsia" w:hAnsiTheme="minorEastAsia" w:cs="細明體"/>
                <w:sz w:val="16"/>
                <w:szCs w:val="16"/>
              </w:rPr>
            </w:pPr>
            <w:r>
              <w:rPr>
                <w:rFonts w:ascii="新細明體" w:eastAsia="新細明體" w:hAnsi="新細明體" w:cs="新細明體"/>
                <w:sz w:val="16"/>
                <w:szCs w:val="16"/>
              </w:rPr>
              <w:t>若要最大化某一區域內的全部基因庫，親緣上</w:t>
            </w:r>
            <w:r>
              <w:rPr>
                <w:rFonts w:ascii="Kinnari" w:hAnsi="Kinnari" w:cs="細明體"/>
                <w:sz w:val="16"/>
                <w:szCs w:val="16"/>
              </w:rPr>
              <w:t>(</w:t>
            </w:r>
            <w:r>
              <w:rPr>
                <w:rFonts w:ascii="Kinnari" w:hAnsi="Kinnari" w:cs="細明體"/>
                <w:sz w:val="16"/>
                <w:szCs w:val="16"/>
              </w:rPr>
              <w:t>分類地位上</w:t>
            </w:r>
            <w:r>
              <w:rPr>
                <w:rFonts w:ascii="Kinnari" w:hAnsi="Kinnari" w:cs="細明體"/>
                <w:sz w:val="16"/>
                <w:szCs w:val="16"/>
              </w:rPr>
              <w:t>)</w:t>
            </w:r>
            <w:r>
              <w:rPr>
                <w:rFonts w:ascii="新細明體" w:eastAsia="新細明體" w:hAnsi="新細明體" w:cs="新細明體"/>
                <w:sz w:val="16"/>
                <w:szCs w:val="16"/>
              </w:rPr>
              <w:t>越獨特的物種越具有保育價值。不同的計算方法結果可能差異很大，如重視化石物種或是重視最複雜的物種。此外，樹的大小以及分類地位的改變也會嚴重影響結果。</w:t>
            </w:r>
          </w:p>
        </w:tc>
        <w:tc>
          <w:tcPr>
            <w:tcW w:w="1610" w:type="dxa"/>
            <w:tcBorders>
              <w:left w:val="nil"/>
              <w:right w:val="nil"/>
            </w:tcBorders>
            <w:shd w:val="clear" w:color="auto" w:fill="auto"/>
          </w:tcPr>
          <w:p w:rsidR="00110D91" w:rsidRDefault="00291201">
            <w:pPr>
              <w:pStyle w:val="ad"/>
              <w:snapToGrid w:val="0"/>
            </w:pPr>
            <w:r>
              <w:rPr>
                <w:rFonts w:ascii="Kinnari" w:eastAsia="AR PL UMing TW" w:hAnsi="Kinnari" w:cs="細明體"/>
                <w:sz w:val="16"/>
                <w:szCs w:val="16"/>
              </w:rPr>
              <w:t>Arponen 2012</w:t>
            </w:r>
          </w:p>
        </w:tc>
      </w:tr>
    </w:tbl>
    <w:p w:rsidR="00110D91" w:rsidRDefault="00110D91">
      <w:pPr>
        <w:snapToGrid w:val="0"/>
        <w:jc w:val="both"/>
        <w:rPr>
          <w:rFonts w:ascii="Kinnari" w:eastAsia="AR PL UMing TW" w:hAnsi="Kinnari"/>
          <w:b/>
          <w:color w:val="FF0000"/>
          <w:spacing w:val="20"/>
          <w:shd w:val="pct15" w:color="auto" w:fill="FFFFFF"/>
        </w:rPr>
      </w:pPr>
    </w:p>
    <w:p w:rsidR="00110D91" w:rsidRDefault="00291201">
      <w:pPr>
        <w:snapToGrid w:val="0"/>
        <w:jc w:val="both"/>
        <w:rPr>
          <w:rFonts w:asciiTheme="minorEastAsia" w:hAnsiTheme="minorEastAsia"/>
          <w:spacing w:val="20"/>
        </w:rPr>
      </w:pPr>
      <w:r>
        <w:rPr>
          <w:rFonts w:ascii="Kinnari" w:eastAsia="AR PL UMing TW" w:hAnsi="Kinnari"/>
          <w:spacing w:val="20"/>
        </w:rPr>
        <w:t>表二、物種保育價值評估</w:t>
      </w:r>
      <w:r>
        <w:rPr>
          <w:rFonts w:ascii="Kinnari" w:eastAsia="AR PL UMing TW" w:hAnsi="Kinnari"/>
          <w:spacing w:val="20"/>
        </w:rPr>
        <w:t>(</w:t>
      </w:r>
      <w:r>
        <w:rPr>
          <w:rFonts w:ascii="Kinnari" w:eastAsia="AR PL UMing TW" w:hAnsi="Kinnari"/>
          <w:spacing w:val="20"/>
        </w:rPr>
        <w:t>參考範例</w:t>
      </w:r>
      <w:r>
        <w:rPr>
          <w:rFonts w:ascii="Kinnari" w:eastAsia="AR PL UMing TW" w:hAnsi="Kinnari"/>
          <w:spacing w:val="20"/>
        </w:rPr>
        <w:t>)</w:t>
      </w:r>
    </w:p>
    <w:tbl>
      <w:tblPr>
        <w:tblStyle w:val="af"/>
        <w:tblW w:w="5103" w:type="dxa"/>
        <w:tblCellMar>
          <w:left w:w="148" w:type="dxa"/>
        </w:tblCellMar>
        <w:tblLook w:val="04A0" w:firstRow="1" w:lastRow="0" w:firstColumn="1" w:lastColumn="0" w:noHBand="0" w:noVBand="1"/>
      </w:tblPr>
      <w:tblGrid>
        <w:gridCol w:w="4254"/>
        <w:gridCol w:w="849"/>
      </w:tblGrid>
      <w:tr w:rsidR="00110D91">
        <w:trPr>
          <w:trHeight w:val="397"/>
        </w:trPr>
        <w:tc>
          <w:tcPr>
            <w:tcW w:w="4253" w:type="dxa"/>
            <w:tcBorders>
              <w:top w:val="double" w:sz="4" w:space="0" w:color="00000A"/>
              <w:left w:val="nil"/>
              <w:bottom w:val="double" w:sz="4" w:space="0" w:color="00000A"/>
              <w:right w:val="nil"/>
            </w:tcBorders>
            <w:shd w:val="clear" w:color="auto" w:fill="auto"/>
          </w:tcPr>
          <w:p w:rsidR="00110D91" w:rsidRDefault="00291201">
            <w:pPr>
              <w:snapToGrid w:val="0"/>
              <w:jc w:val="both"/>
              <w:rPr>
                <w:rFonts w:asciiTheme="minorEastAsia" w:hAnsiTheme="minorEastAsia"/>
                <w:spacing w:val="20"/>
                <w:sz w:val="20"/>
                <w:szCs w:val="20"/>
              </w:rPr>
            </w:pPr>
            <w:r>
              <w:rPr>
                <w:rFonts w:ascii="Kinnari" w:eastAsia="AR PL UMing TW" w:hAnsi="Kinnari" w:cs="Times New Roman"/>
                <w:spacing w:val="20"/>
                <w:sz w:val="20"/>
                <w:szCs w:val="20"/>
              </w:rPr>
              <w:t>指標</w:t>
            </w:r>
          </w:p>
        </w:tc>
        <w:tc>
          <w:tcPr>
            <w:tcW w:w="849" w:type="dxa"/>
            <w:tcBorders>
              <w:top w:val="double" w:sz="4" w:space="0" w:color="00000A"/>
              <w:left w:val="nil"/>
              <w:bottom w:val="double" w:sz="4" w:space="0" w:color="00000A"/>
              <w:right w:val="nil"/>
            </w:tcBorders>
            <w:shd w:val="clear" w:color="auto" w:fill="auto"/>
          </w:tcPr>
          <w:p w:rsidR="00110D91" w:rsidRDefault="00291201">
            <w:pPr>
              <w:snapToGrid w:val="0"/>
              <w:jc w:val="right"/>
              <w:rPr>
                <w:rFonts w:asciiTheme="minorEastAsia" w:hAnsiTheme="minorEastAsia"/>
                <w:spacing w:val="20"/>
                <w:sz w:val="20"/>
                <w:szCs w:val="20"/>
              </w:rPr>
            </w:pPr>
            <w:r>
              <w:rPr>
                <w:rFonts w:ascii="Kinnari" w:eastAsia="AR PL UMing TW" w:hAnsi="Kinnari" w:cs="Times New Roman"/>
                <w:spacing w:val="20"/>
                <w:sz w:val="20"/>
                <w:szCs w:val="20"/>
              </w:rPr>
              <w:t>分數</w:t>
            </w:r>
          </w:p>
        </w:tc>
      </w:tr>
      <w:tr w:rsidR="00110D91">
        <w:trPr>
          <w:trHeight w:hRule="exact" w:val="397"/>
        </w:trPr>
        <w:tc>
          <w:tcPr>
            <w:tcW w:w="4253" w:type="dxa"/>
            <w:tcBorders>
              <w:top w:val="double" w:sz="4" w:space="0" w:color="00000A"/>
              <w:left w:val="nil"/>
              <w:bottom w:val="nil"/>
              <w:right w:val="nil"/>
            </w:tcBorders>
            <w:shd w:val="clear" w:color="auto" w:fill="auto"/>
          </w:tcPr>
          <w:p w:rsidR="00110D91" w:rsidRDefault="00291201">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經濟價值</w:t>
            </w:r>
            <w:r>
              <w:rPr>
                <w:rFonts w:ascii="Kinnari" w:eastAsia="AR PL UMing TW" w:hAnsi="Kinnari" w:cs="Times New Roman"/>
                <w:b/>
                <w:spacing w:val="20"/>
                <w:sz w:val="18"/>
                <w:szCs w:val="18"/>
              </w:rPr>
              <w:t xml:space="preserve"> </w:t>
            </w:r>
          </w:p>
        </w:tc>
        <w:tc>
          <w:tcPr>
            <w:tcW w:w="849" w:type="dxa"/>
            <w:tcBorders>
              <w:top w:val="double" w:sz="4" w:space="0" w:color="00000A"/>
              <w:left w:val="nil"/>
              <w:bottom w:val="nil"/>
              <w:right w:val="nil"/>
            </w:tcBorders>
            <w:shd w:val="clear" w:color="auto" w:fill="auto"/>
          </w:tcPr>
          <w:p w:rsidR="00110D91" w:rsidRDefault="00110D91">
            <w:pPr>
              <w:snapToGrid w:val="0"/>
              <w:jc w:val="right"/>
              <w:rPr>
                <w:rFonts w:ascii="Kinnari" w:eastAsia="AR PL UMing TW" w:hAnsi="Kinnari" w:cs="Times New Roman"/>
                <w:spacing w:val="20"/>
                <w:sz w:val="18"/>
                <w:szCs w:val="18"/>
              </w:rPr>
            </w:pP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Kinnari" w:eastAsia="AR PL UMing TW" w:hAnsi="Kinnari" w:cs="Times New Roman"/>
                <w:spacing w:val="20"/>
                <w:sz w:val="16"/>
                <w:szCs w:val="16"/>
              </w:rPr>
              <w:t>食用價值</w:t>
            </w:r>
            <w:r>
              <w:rPr>
                <w:rFonts w:ascii="Kinnari" w:eastAsia="AR PL UMing TW" w:hAnsi="Kinnari" w:cs="Times New Roman"/>
                <w:spacing w:val="20"/>
                <w:sz w:val="16"/>
                <w:szCs w:val="16"/>
              </w:rPr>
              <w:t xml:space="preserve"> = 1</w:t>
            </w:r>
            <w:r>
              <w:rPr>
                <w:rFonts w:ascii="Kinnari" w:eastAsia="AR PL UMing TW" w:hAnsi="Kinnari" w:cs="Times New Roman"/>
                <w:spacing w:val="20"/>
                <w:sz w:val="16"/>
                <w:szCs w:val="16"/>
              </w:rPr>
              <w:t>、高度食用價值</w:t>
            </w:r>
            <w:r>
              <w:rPr>
                <w:rFonts w:ascii="Kinnari" w:eastAsia="AR PL UMing TW" w:hAnsi="Kinnari" w:cs="Times New Roman"/>
                <w:spacing w:val="20"/>
                <w:sz w:val="16"/>
                <w:szCs w:val="16"/>
              </w:rPr>
              <w:t xml:space="preserve"> = 2</w:t>
            </w:r>
          </w:p>
        </w:tc>
        <w:tc>
          <w:tcPr>
            <w:tcW w:w="849"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1~2</w:t>
            </w: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Kinnari" w:eastAsia="AR PL UMing TW" w:hAnsi="Kinnari" w:cs="Times New Roman"/>
                <w:spacing w:val="20"/>
                <w:sz w:val="16"/>
                <w:szCs w:val="16"/>
              </w:rPr>
              <w:t>觀賞價值</w:t>
            </w:r>
            <w:r>
              <w:rPr>
                <w:rFonts w:ascii="Kinnari" w:eastAsia="AR PL UMing TW" w:hAnsi="Kinnari" w:cs="Times New Roman"/>
                <w:spacing w:val="20"/>
                <w:sz w:val="16"/>
                <w:szCs w:val="16"/>
              </w:rPr>
              <w:t xml:space="preserve"> = 1</w:t>
            </w:r>
            <w:r>
              <w:rPr>
                <w:rFonts w:ascii="Kinnari" w:eastAsia="AR PL UMing TW" w:hAnsi="Kinnari" w:cs="Times New Roman"/>
                <w:spacing w:val="20"/>
                <w:sz w:val="16"/>
                <w:szCs w:val="16"/>
              </w:rPr>
              <w:t>、高度觀賞價值</w:t>
            </w:r>
            <w:r>
              <w:rPr>
                <w:rFonts w:ascii="Kinnari" w:eastAsia="AR PL UMing TW" w:hAnsi="Kinnari" w:cs="Times New Roman"/>
                <w:spacing w:val="20"/>
                <w:sz w:val="16"/>
                <w:szCs w:val="16"/>
              </w:rPr>
              <w:t xml:space="preserve"> = 2</w:t>
            </w:r>
          </w:p>
        </w:tc>
        <w:tc>
          <w:tcPr>
            <w:tcW w:w="849"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1~2</w:t>
            </w: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生態重要性</w:t>
            </w:r>
          </w:p>
        </w:tc>
        <w:tc>
          <w:tcPr>
            <w:tcW w:w="849" w:type="dxa"/>
            <w:tcBorders>
              <w:top w:val="nil"/>
              <w:left w:val="nil"/>
              <w:bottom w:val="nil"/>
              <w:right w:val="nil"/>
            </w:tcBorders>
            <w:shd w:val="clear" w:color="auto" w:fill="auto"/>
          </w:tcPr>
          <w:p w:rsidR="00110D91" w:rsidRDefault="00110D91">
            <w:pPr>
              <w:snapToGrid w:val="0"/>
              <w:jc w:val="right"/>
              <w:rPr>
                <w:rFonts w:ascii="Kinnari" w:eastAsia="AR PL UMing TW" w:hAnsi="Kinnari" w:cs="Times New Roman"/>
                <w:spacing w:val="20"/>
                <w:sz w:val="18"/>
                <w:szCs w:val="18"/>
              </w:rPr>
            </w:pP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Kinnari" w:eastAsia="AR PL UMing TW" w:hAnsi="Kinnari" w:cs="Times New Roman"/>
                <w:spacing w:val="20"/>
                <w:sz w:val="16"/>
                <w:szCs w:val="16"/>
              </w:rPr>
              <w:t>文獻記載為</w:t>
            </w:r>
            <w:r>
              <w:rPr>
                <w:rFonts w:ascii="Kinnari" w:eastAsia="AR PL UMing TW" w:hAnsi="Kinnari" w:cs="Times New Roman"/>
                <w:spacing w:val="20"/>
                <w:sz w:val="16"/>
                <w:szCs w:val="16"/>
              </w:rPr>
              <w:t>keystone species</w:t>
            </w:r>
          </w:p>
        </w:tc>
        <w:tc>
          <w:tcPr>
            <w:tcW w:w="849"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t>紅皮書瀕危等級</w:t>
            </w:r>
          </w:p>
        </w:tc>
        <w:tc>
          <w:tcPr>
            <w:tcW w:w="849" w:type="dxa"/>
            <w:tcBorders>
              <w:top w:val="nil"/>
              <w:left w:val="nil"/>
              <w:bottom w:val="nil"/>
              <w:right w:val="nil"/>
            </w:tcBorders>
            <w:shd w:val="clear" w:color="auto" w:fill="auto"/>
          </w:tcPr>
          <w:p w:rsidR="00110D91" w:rsidRDefault="00110D91">
            <w:pPr>
              <w:snapToGrid w:val="0"/>
              <w:jc w:val="right"/>
              <w:rPr>
                <w:rFonts w:ascii="Kinnari" w:eastAsia="AR PL UMing TW" w:hAnsi="Kinnari" w:cs="Times New Roman"/>
                <w:spacing w:val="20"/>
                <w:sz w:val="18"/>
                <w:szCs w:val="18"/>
              </w:rPr>
            </w:pP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VU = 1</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EN = 2</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CR = 3</w:t>
            </w:r>
          </w:p>
        </w:tc>
        <w:tc>
          <w:tcPr>
            <w:tcW w:w="849"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1~3</w:t>
            </w:r>
          </w:p>
        </w:tc>
      </w:tr>
      <w:tr w:rsidR="00110D91">
        <w:trPr>
          <w:trHeight w:hRule="exact" w:val="397"/>
        </w:trPr>
        <w:tc>
          <w:tcPr>
            <w:tcW w:w="4253" w:type="dxa"/>
            <w:tcBorders>
              <w:top w:val="nil"/>
              <w:left w:val="nil"/>
              <w:bottom w:val="nil"/>
              <w:right w:val="nil"/>
            </w:tcBorders>
            <w:shd w:val="clear" w:color="auto" w:fill="auto"/>
          </w:tcPr>
          <w:p w:rsidR="00110D91" w:rsidRDefault="00291201">
            <w:pPr>
              <w:snapToGrid w:val="0"/>
              <w:jc w:val="both"/>
              <w:rPr>
                <w:rFonts w:asciiTheme="minorEastAsia" w:hAnsiTheme="minorEastAsia"/>
                <w:b/>
                <w:spacing w:val="20"/>
                <w:sz w:val="20"/>
                <w:szCs w:val="20"/>
              </w:rPr>
            </w:pPr>
            <w:r>
              <w:rPr>
                <w:rFonts w:ascii="Kinnari" w:eastAsia="AR PL UMing TW" w:hAnsi="Kinnari" w:cs="Times New Roman"/>
                <w:b/>
                <w:spacing w:val="20"/>
                <w:sz w:val="18"/>
                <w:szCs w:val="18"/>
              </w:rPr>
              <w:lastRenderedPageBreak/>
              <w:t>不可替代性</w:t>
            </w:r>
          </w:p>
        </w:tc>
        <w:tc>
          <w:tcPr>
            <w:tcW w:w="849" w:type="dxa"/>
            <w:tcBorders>
              <w:top w:val="nil"/>
              <w:left w:val="nil"/>
              <w:bottom w:val="nil"/>
              <w:right w:val="nil"/>
            </w:tcBorders>
            <w:shd w:val="clear" w:color="auto" w:fill="auto"/>
          </w:tcPr>
          <w:p w:rsidR="00110D91" w:rsidRDefault="00110D91">
            <w:pPr>
              <w:snapToGrid w:val="0"/>
              <w:jc w:val="right"/>
              <w:rPr>
                <w:rFonts w:ascii="Kinnari" w:eastAsia="AR PL UMing TW" w:hAnsi="Kinnari" w:cs="Times New Roman"/>
                <w:spacing w:val="20"/>
                <w:sz w:val="18"/>
                <w:szCs w:val="18"/>
              </w:rPr>
            </w:pPr>
          </w:p>
        </w:tc>
      </w:tr>
      <w:tr w:rsidR="00110D91">
        <w:trPr>
          <w:trHeight w:hRule="exact" w:val="397"/>
        </w:trPr>
        <w:tc>
          <w:tcPr>
            <w:tcW w:w="4253" w:type="dxa"/>
            <w:tcBorders>
              <w:top w:val="nil"/>
              <w:left w:val="nil"/>
              <w:bottom w:val="double" w:sz="4" w:space="0" w:color="00000A"/>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 xml:space="preserve">  </w:t>
            </w:r>
            <w:r>
              <w:rPr>
                <w:rFonts w:ascii="新細明體" w:eastAsia="新細明體" w:hAnsi="新細明體"/>
                <w:spacing w:val="20"/>
                <w:sz w:val="16"/>
                <w:szCs w:val="16"/>
              </w:rPr>
              <w:t>為臺灣特有種</w:t>
            </w:r>
          </w:p>
        </w:tc>
        <w:tc>
          <w:tcPr>
            <w:tcW w:w="849" w:type="dxa"/>
            <w:tcBorders>
              <w:top w:val="nil"/>
              <w:left w:val="nil"/>
              <w:bottom w:val="double" w:sz="4"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p w:rsidR="00110D91" w:rsidRDefault="00110D91">
            <w:pPr>
              <w:snapToGrid w:val="0"/>
              <w:jc w:val="right"/>
              <w:rPr>
                <w:rFonts w:ascii="Kinnari" w:eastAsia="AR PL UMing TW" w:hAnsi="Kinnari" w:cs="Times New Roman"/>
                <w:spacing w:val="20"/>
                <w:sz w:val="16"/>
                <w:szCs w:val="16"/>
              </w:rPr>
            </w:pPr>
          </w:p>
        </w:tc>
      </w:tr>
    </w:tbl>
    <w:p w:rsidR="00110D91" w:rsidRDefault="00291201">
      <w:pPr>
        <w:snapToGrid w:val="0"/>
        <w:jc w:val="both"/>
        <w:rPr>
          <w:rFonts w:asciiTheme="minorEastAsia" w:hAnsiTheme="minorEastAsia"/>
          <w:spacing w:val="20"/>
          <w:sz w:val="20"/>
          <w:szCs w:val="20"/>
        </w:rPr>
      </w:pPr>
      <w:r>
        <w:rPr>
          <w:rFonts w:ascii="Kinnari" w:eastAsia="AR PL UMing TW" w:hAnsi="Kinnari"/>
          <w:spacing w:val="20"/>
          <w:sz w:val="20"/>
          <w:szCs w:val="20"/>
        </w:rPr>
        <w:t>若不符合敘述則為</w:t>
      </w:r>
      <w:r>
        <w:rPr>
          <w:rFonts w:ascii="Kinnari" w:eastAsia="AR PL UMing TW" w:hAnsi="Kinnari"/>
          <w:spacing w:val="20"/>
          <w:sz w:val="20"/>
          <w:szCs w:val="20"/>
        </w:rPr>
        <w:t>0</w:t>
      </w:r>
      <w:r>
        <w:rPr>
          <w:rFonts w:ascii="Kinnari" w:eastAsia="AR PL UMing TW" w:hAnsi="Kinnari"/>
          <w:spacing w:val="20"/>
          <w:sz w:val="20"/>
          <w:szCs w:val="20"/>
        </w:rPr>
        <w:t>分</w:t>
      </w:r>
    </w:p>
    <w:p w:rsidR="00110D91" w:rsidRDefault="00110D91">
      <w:pPr>
        <w:snapToGrid w:val="0"/>
        <w:jc w:val="both"/>
        <w:rPr>
          <w:rFonts w:ascii="Kinnari" w:eastAsia="AR PL UMing TW" w:hAnsi="Kinnari"/>
          <w:spacing w:val="20"/>
          <w:shd w:val="pct15" w:color="auto" w:fill="FFFFFF"/>
        </w:rPr>
      </w:pPr>
    </w:p>
    <w:p w:rsidR="00110D91" w:rsidRDefault="00291201">
      <w:pPr>
        <w:snapToGrid w:val="0"/>
        <w:jc w:val="both"/>
        <w:rPr>
          <w:rFonts w:asciiTheme="minorEastAsia" w:hAnsiTheme="minorEastAsia"/>
          <w:spacing w:val="20"/>
        </w:rPr>
      </w:pPr>
      <w:r>
        <w:rPr>
          <w:rFonts w:ascii="Kinnari" w:eastAsia="AR PL UMing TW" w:hAnsi="Kinnari"/>
          <w:spacing w:val="20"/>
        </w:rPr>
        <w:t>&lt;</w:t>
      </w:r>
      <w:r>
        <w:rPr>
          <w:rFonts w:ascii="Kinnari" w:eastAsia="AR PL UMing TW" w:hAnsi="Kinnari"/>
          <w:spacing w:val="20"/>
        </w:rPr>
        <w:t>評估保育恢復潛力</w:t>
      </w:r>
      <w:r>
        <w:rPr>
          <w:rFonts w:ascii="Kinnari" w:eastAsia="AR PL UMing TW" w:hAnsi="Kinnari"/>
          <w:spacing w:val="20"/>
        </w:rPr>
        <w:tab/>
        <w:t>&gt;</w:t>
      </w:r>
    </w:p>
    <w:p w:rsidR="00110D91" w:rsidRDefault="00291201">
      <w:pPr>
        <w:snapToGrid w:val="0"/>
        <w:jc w:val="both"/>
        <w:rPr>
          <w:rFonts w:asciiTheme="minorEastAsia" w:hAnsiTheme="minorEastAsia"/>
          <w:spacing w:val="20"/>
          <w:highlight w:val="lightGray"/>
        </w:rPr>
      </w:pPr>
      <w:r>
        <w:rPr>
          <w:rFonts w:ascii="Kinnari" w:eastAsia="AR PL UMing TW" w:hAnsi="Kinnari"/>
          <w:spacing w:val="20"/>
        </w:rPr>
        <w:t>要使一族群恢復，首先需要將受脅因子移除，接著則仰賴該物種自身的生殖潛力，因此各物種的保育恢復潛力可從兩個方面來推估，一為其主要受脅因子是否容易消除，另一為該物種自身的生殖潛力。其中</w:t>
      </w:r>
      <w:r>
        <w:rPr>
          <w:rFonts w:asciiTheme="minorEastAsia" w:hAnsiTheme="minorEastAsia"/>
          <w:spacing w:val="20"/>
        </w:rPr>
        <w:t>前者</w:t>
      </w:r>
      <w:r>
        <w:rPr>
          <w:rFonts w:ascii="Kinnari" w:eastAsia="AR PL UMing TW" w:hAnsi="Kinnari"/>
          <w:spacing w:val="20"/>
        </w:rPr>
        <w:t>應為主要的關鍵，若是受脅因子無法消除，生殖潛力再怎麼高的物種都沒辦法恢復。</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主要受脅因子消除可行性評估</w:t>
      </w:r>
    </w:p>
    <w:p w:rsidR="00110D91" w:rsidRDefault="00291201">
      <w:pPr>
        <w:snapToGrid w:val="0"/>
        <w:jc w:val="both"/>
        <w:rPr>
          <w:rFonts w:ascii="Kinnari" w:hAnsi="Kinnari" w:hint="eastAsia"/>
          <w:spacing w:val="20"/>
        </w:rPr>
      </w:pPr>
      <w:r>
        <w:rPr>
          <w:rFonts w:ascii="Kinnari" w:eastAsia="AR PL UMing TW" w:hAnsi="Kinnari"/>
          <w:spacing w:val="20"/>
        </w:rPr>
        <w:t>將物種</w:t>
      </w:r>
      <w:r>
        <w:rPr>
          <w:rFonts w:ascii="Kinnari" w:eastAsia="AR PL UMing TW" w:hAnsi="Kinnari"/>
          <w:spacing w:val="20"/>
        </w:rPr>
        <w:t>i</w:t>
      </w:r>
      <w:r>
        <w:rPr>
          <w:rFonts w:ascii="Kinnari" w:eastAsia="AR PL UMing TW" w:hAnsi="Kinnari"/>
          <w:spacing w:val="20"/>
        </w:rPr>
        <w:t>的所有主要威脅的解決方案</w:t>
      </w:r>
      <w:r>
        <w:rPr>
          <w:rFonts w:ascii="Kinnari" w:eastAsia="AR PL UMing TW" w:hAnsi="Kinnari"/>
          <w:spacing w:val="20"/>
        </w:rPr>
        <w:t>s</w:t>
      </w:r>
      <w:r>
        <w:rPr>
          <w:rFonts w:ascii="Kinnari" w:eastAsia="AR PL UMing TW" w:hAnsi="Kinnari"/>
          <w:spacing w:val="20"/>
        </w:rPr>
        <w:t>列出，並評估其可行性</w:t>
      </w:r>
      <w:r>
        <w:rPr>
          <w:rFonts w:ascii="Kinnari" w:eastAsia="AR PL UMing TW" w:hAnsi="Kinnari"/>
          <w:spacing w:val="20"/>
        </w:rPr>
        <w:t>F</w:t>
      </w:r>
      <w:r>
        <w:rPr>
          <w:rFonts w:ascii="Kinnari" w:eastAsia="AR PL UMing TW" w:hAnsi="Kinnari"/>
          <w:spacing w:val="20"/>
          <w:vertAlign w:val="subscript"/>
        </w:rPr>
        <w:t>is</w:t>
      </w:r>
      <w:r>
        <w:rPr>
          <w:rFonts w:ascii="Kinnari" w:eastAsia="AR PL UMing TW" w:hAnsi="Kinnari"/>
          <w:spacing w:val="20"/>
        </w:rPr>
        <w:t>(0~100%)</w:t>
      </w:r>
      <w:r>
        <w:rPr>
          <w:rFonts w:asciiTheme="minorEastAsia" w:hAnsiTheme="minorEastAsia"/>
          <w:spacing w:val="20"/>
        </w:rPr>
        <w:t>，可依靠文獻回顧或進行先期試驗判斷該方案的成功可行性，再依據表(三)進行判斷</w:t>
      </w:r>
      <w:r>
        <w:rPr>
          <w:rFonts w:ascii="Kinnari" w:eastAsia="AR PL UMing TW" w:hAnsi="Kinnari"/>
          <w:spacing w:val="20"/>
        </w:rPr>
        <w:t>，計算可行性的乘積及得到受脅因子消除可行性</w:t>
      </w:r>
      <w:r>
        <w:rPr>
          <w:rFonts w:ascii="Kinnari" w:eastAsia="AR PL UMing TW" w:hAnsi="Kinnari"/>
          <w:spacing w:val="20"/>
        </w:rPr>
        <w:t>(</w:t>
      </w:r>
      <w:r>
        <w:rPr>
          <w:rFonts w:ascii="Kinnari" w:eastAsia="AR PL UMing TW" w:hAnsi="Kinnari"/>
          <w:spacing w:val="20"/>
        </w:rPr>
        <w:t>公式</w:t>
      </w:r>
      <w:r>
        <w:rPr>
          <w:rFonts w:asciiTheme="minorEastAsia" w:hAnsiTheme="minorEastAsia"/>
          <w:spacing w:val="20"/>
        </w:rPr>
        <w:t>三</w:t>
      </w:r>
      <w:r>
        <w:rPr>
          <w:rFonts w:ascii="Kinnari" w:eastAsia="AR PL UMing TW" w:hAnsi="Kinnari"/>
          <w:spacing w:val="20"/>
        </w:rPr>
        <w:t>)</w:t>
      </w:r>
      <w:r>
        <w:rPr>
          <w:rFonts w:ascii="Kinnari" w:eastAsia="AR PL UMing TW" w:hAnsi="Kinnari"/>
          <w:spacing w:val="20"/>
        </w:rPr>
        <w:t>。</w:t>
      </w:r>
    </w:p>
    <w:p w:rsidR="00110D91" w:rsidRDefault="00110D91">
      <w:pPr>
        <w:snapToGrid w:val="0"/>
        <w:jc w:val="both"/>
        <w:rPr>
          <w:rFonts w:asciiTheme="minorEastAsia" w:hAnsiTheme="minorEastAsia"/>
          <w:spacing w:val="20"/>
        </w:rPr>
      </w:pPr>
    </w:p>
    <w:p w:rsidR="00110D91" w:rsidRDefault="00291201">
      <w:pPr>
        <w:snapToGrid w:val="0"/>
        <w:jc w:val="both"/>
        <w:rPr>
          <w:rFonts w:asciiTheme="minorEastAsia" w:hAnsiTheme="minorEastAsia"/>
          <w:spacing w:val="20"/>
        </w:rPr>
      </w:pPr>
      <w:r>
        <w:rPr>
          <w:rFonts w:asciiTheme="minorEastAsia" w:hAnsiTheme="minorEastAsia"/>
          <w:spacing w:val="20"/>
        </w:rPr>
        <w:t xml:space="preserve">表三、 </w:t>
      </w:r>
      <w:r>
        <w:rPr>
          <w:rFonts w:ascii="Kinnari" w:eastAsia="AR PL UMing TW" w:hAnsi="Kinnari"/>
          <w:spacing w:val="20"/>
        </w:rPr>
        <w:t>受脅因子消除可行性</w:t>
      </w:r>
      <w:r>
        <w:rPr>
          <w:rFonts w:asciiTheme="minorEastAsia" w:hAnsiTheme="minorEastAsia"/>
          <w:spacing w:val="20"/>
        </w:rPr>
        <w:t>判斷準則(</w:t>
      </w:r>
      <w:r>
        <w:rPr>
          <w:rFonts w:ascii="Kinnari" w:eastAsia="AR PL UMing TW" w:hAnsi="Kinnari"/>
          <w:spacing w:val="20"/>
        </w:rPr>
        <w:t>參考範例</w:t>
      </w:r>
      <w:r>
        <w:rPr>
          <w:rFonts w:asciiTheme="minorEastAsia" w:hAnsiTheme="minorEastAsia"/>
          <w:spacing w:val="20"/>
        </w:rPr>
        <w:t>)</w:t>
      </w:r>
    </w:p>
    <w:tbl>
      <w:tblPr>
        <w:tblStyle w:val="af"/>
        <w:tblW w:w="5964" w:type="dxa"/>
        <w:tblInd w:w="-15" w:type="dxa"/>
        <w:tblCellMar>
          <w:left w:w="113" w:type="dxa"/>
        </w:tblCellMar>
        <w:tblLook w:val="04A0" w:firstRow="1" w:lastRow="0" w:firstColumn="1" w:lastColumn="0" w:noHBand="0" w:noVBand="1"/>
      </w:tblPr>
      <w:tblGrid>
        <w:gridCol w:w="1520"/>
        <w:gridCol w:w="1184"/>
        <w:gridCol w:w="3260"/>
      </w:tblGrid>
      <w:tr w:rsidR="00110D91">
        <w:trPr>
          <w:trHeight w:val="435"/>
        </w:trPr>
        <w:tc>
          <w:tcPr>
            <w:tcW w:w="1520" w:type="dxa"/>
            <w:tcBorders>
              <w:top w:val="double" w:sz="4" w:space="0" w:color="00000A"/>
              <w:left w:val="nil"/>
              <w:bottom w:val="double" w:sz="4" w:space="0" w:color="00000A"/>
              <w:right w:val="nil"/>
            </w:tcBorders>
            <w:shd w:val="clear" w:color="auto" w:fill="auto"/>
          </w:tcPr>
          <w:p w:rsidR="00110D91" w:rsidRDefault="00291201">
            <w:pPr>
              <w:snapToGrid w:val="0"/>
              <w:jc w:val="both"/>
              <w:rPr>
                <w:rFonts w:asciiTheme="minorEastAsia" w:hAnsiTheme="minorEastAsia"/>
                <w:b/>
                <w:spacing w:val="20"/>
              </w:rPr>
            </w:pPr>
            <w:r>
              <w:rPr>
                <w:rFonts w:asciiTheme="minorEastAsia" w:hAnsiTheme="minorEastAsia" w:cs="Times New Roman"/>
                <w:b/>
                <w:spacing w:val="20"/>
                <w:sz w:val="22"/>
              </w:rPr>
              <w:t>可行性</w:t>
            </w:r>
            <w:r>
              <w:rPr>
                <w:rFonts w:ascii="Kinnari" w:eastAsia="AR PL UMing TW" w:hAnsi="Kinnari" w:cs="Times New Roman"/>
                <w:b/>
                <w:spacing w:val="20"/>
                <w:sz w:val="22"/>
              </w:rPr>
              <w:t>類別</w:t>
            </w:r>
          </w:p>
        </w:tc>
        <w:tc>
          <w:tcPr>
            <w:tcW w:w="1184" w:type="dxa"/>
            <w:tcBorders>
              <w:top w:val="double" w:sz="4" w:space="0" w:color="00000A"/>
              <w:left w:val="nil"/>
              <w:bottom w:val="double" w:sz="4" w:space="0" w:color="00000A"/>
              <w:right w:val="nil"/>
            </w:tcBorders>
            <w:shd w:val="clear" w:color="auto" w:fill="auto"/>
          </w:tcPr>
          <w:p w:rsidR="00110D91" w:rsidRDefault="00291201">
            <w:pPr>
              <w:snapToGrid w:val="0"/>
              <w:jc w:val="both"/>
              <w:rPr>
                <w:rFonts w:asciiTheme="minorEastAsia" w:hAnsiTheme="minorEastAsia"/>
                <w:b/>
                <w:spacing w:val="20"/>
              </w:rPr>
            </w:pPr>
            <w:r>
              <w:rPr>
                <w:rFonts w:ascii="Kinnari" w:eastAsia="AR PL UMing TW" w:hAnsi="Kinnari" w:cs="Times New Roman"/>
                <w:b/>
                <w:spacing w:val="20"/>
                <w:sz w:val="22"/>
              </w:rPr>
              <w:t>可行性</w:t>
            </w:r>
            <w:r>
              <w:rPr>
                <w:rFonts w:ascii="Kinnari" w:eastAsia="AR PL UMing TW" w:hAnsi="Kinnari" w:cs="Times New Roman"/>
                <w:b/>
                <w:spacing w:val="20"/>
                <w:sz w:val="22"/>
              </w:rPr>
              <w:t>%</w:t>
            </w:r>
          </w:p>
        </w:tc>
        <w:tc>
          <w:tcPr>
            <w:tcW w:w="3260" w:type="dxa"/>
            <w:tcBorders>
              <w:top w:val="double" w:sz="4" w:space="0" w:color="00000A"/>
              <w:left w:val="nil"/>
              <w:bottom w:val="double" w:sz="4" w:space="0" w:color="00000A"/>
              <w:right w:val="nil"/>
            </w:tcBorders>
            <w:shd w:val="clear" w:color="auto" w:fill="auto"/>
          </w:tcPr>
          <w:p w:rsidR="00110D91" w:rsidRDefault="00291201">
            <w:pPr>
              <w:snapToGrid w:val="0"/>
              <w:jc w:val="right"/>
              <w:rPr>
                <w:rFonts w:asciiTheme="minorEastAsia" w:hAnsiTheme="minorEastAsia"/>
                <w:b/>
                <w:spacing w:val="20"/>
              </w:rPr>
            </w:pPr>
            <w:r>
              <w:rPr>
                <w:rFonts w:asciiTheme="minorEastAsia" w:hAnsiTheme="minorEastAsia" w:cs="Times New Roman"/>
                <w:b/>
                <w:spacing w:val="20"/>
                <w:sz w:val="22"/>
              </w:rPr>
              <w:t>判斷</w:t>
            </w:r>
            <w:r>
              <w:rPr>
                <w:rFonts w:ascii="Kinnari" w:eastAsia="AR PL UMing TW" w:hAnsi="Kinnari" w:cs="Times New Roman"/>
                <w:b/>
                <w:spacing w:val="20"/>
                <w:sz w:val="22"/>
              </w:rPr>
              <w:t>準則</w:t>
            </w:r>
          </w:p>
        </w:tc>
      </w:tr>
      <w:tr w:rsidR="00110D91">
        <w:trPr>
          <w:trHeight w:val="349"/>
        </w:trPr>
        <w:tc>
          <w:tcPr>
            <w:tcW w:w="1520" w:type="dxa"/>
            <w:tcBorders>
              <w:top w:val="double" w:sz="4" w:space="0" w:color="00000A"/>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極低</w:t>
            </w:r>
          </w:p>
        </w:tc>
        <w:tc>
          <w:tcPr>
            <w:tcW w:w="1184" w:type="dxa"/>
            <w:tcBorders>
              <w:top w:val="double" w:sz="4" w:space="0" w:color="00000A"/>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0</w:t>
            </w:r>
          </w:p>
        </w:tc>
        <w:tc>
          <w:tcPr>
            <w:tcW w:w="3260" w:type="dxa"/>
            <w:tcBorders>
              <w:top w:val="double" w:sz="4" w:space="0" w:color="00000A"/>
              <w:left w:val="nil"/>
              <w:bottom w:val="nil"/>
              <w:right w:val="nil"/>
            </w:tcBorders>
            <w:shd w:val="clear" w:color="auto" w:fill="auto"/>
          </w:tcPr>
          <w:p w:rsidR="00110D91" w:rsidRDefault="00291201">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此威脅無任何有效的解決方式</w:t>
            </w:r>
          </w:p>
        </w:tc>
      </w:tr>
      <w:tr w:rsidR="00110D91">
        <w:trPr>
          <w:trHeight w:val="349"/>
        </w:trPr>
        <w:tc>
          <w:tcPr>
            <w:tcW w:w="1520" w:type="dxa"/>
            <w:tcBorders>
              <w:top w:val="nil"/>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低</w:t>
            </w:r>
          </w:p>
        </w:tc>
        <w:tc>
          <w:tcPr>
            <w:tcW w:w="1184" w:type="dxa"/>
            <w:tcBorders>
              <w:top w:val="nil"/>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30</w:t>
            </w:r>
          </w:p>
        </w:tc>
        <w:tc>
          <w:tcPr>
            <w:tcW w:w="3260" w:type="dxa"/>
            <w:tcBorders>
              <w:top w:val="nil"/>
              <w:left w:val="nil"/>
              <w:bottom w:val="nil"/>
              <w:right w:val="nil"/>
            </w:tcBorders>
            <w:shd w:val="clear" w:color="auto" w:fill="auto"/>
          </w:tcPr>
          <w:p w:rsidR="00110D91" w:rsidRDefault="00291201">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相關例子顯示成功率偏低</w:t>
            </w:r>
          </w:p>
        </w:tc>
      </w:tr>
      <w:tr w:rsidR="00110D91">
        <w:trPr>
          <w:trHeight w:val="349"/>
        </w:trPr>
        <w:tc>
          <w:tcPr>
            <w:tcW w:w="1520" w:type="dxa"/>
            <w:tcBorders>
              <w:top w:val="nil"/>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普通</w:t>
            </w:r>
          </w:p>
        </w:tc>
        <w:tc>
          <w:tcPr>
            <w:tcW w:w="1184" w:type="dxa"/>
            <w:tcBorders>
              <w:top w:val="nil"/>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60</w:t>
            </w:r>
          </w:p>
        </w:tc>
        <w:tc>
          <w:tcPr>
            <w:tcW w:w="3260" w:type="dxa"/>
            <w:tcBorders>
              <w:top w:val="nil"/>
              <w:left w:val="nil"/>
              <w:bottom w:val="nil"/>
              <w:right w:val="nil"/>
            </w:tcBorders>
            <w:shd w:val="clear" w:color="auto" w:fill="auto"/>
          </w:tcPr>
          <w:p w:rsidR="00110D91" w:rsidRDefault="00291201">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相關例子顯示成功率普通</w:t>
            </w:r>
          </w:p>
        </w:tc>
      </w:tr>
      <w:tr w:rsidR="00110D91">
        <w:trPr>
          <w:trHeight w:val="349"/>
        </w:trPr>
        <w:tc>
          <w:tcPr>
            <w:tcW w:w="1520" w:type="dxa"/>
            <w:tcBorders>
              <w:top w:val="nil"/>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高</w:t>
            </w:r>
          </w:p>
        </w:tc>
        <w:tc>
          <w:tcPr>
            <w:tcW w:w="1184" w:type="dxa"/>
            <w:tcBorders>
              <w:top w:val="nil"/>
              <w:left w:val="nil"/>
              <w:bottom w:val="nil"/>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80</w:t>
            </w:r>
          </w:p>
        </w:tc>
        <w:tc>
          <w:tcPr>
            <w:tcW w:w="3260" w:type="dxa"/>
            <w:tcBorders>
              <w:top w:val="nil"/>
              <w:left w:val="nil"/>
              <w:bottom w:val="nil"/>
              <w:right w:val="nil"/>
            </w:tcBorders>
            <w:shd w:val="clear" w:color="auto" w:fill="auto"/>
          </w:tcPr>
          <w:p w:rsidR="00110D91" w:rsidRDefault="00291201">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相關例子顯示成功率很高</w:t>
            </w:r>
          </w:p>
        </w:tc>
      </w:tr>
      <w:tr w:rsidR="00110D91">
        <w:trPr>
          <w:trHeight w:val="349"/>
        </w:trPr>
        <w:tc>
          <w:tcPr>
            <w:tcW w:w="1520" w:type="dxa"/>
            <w:tcBorders>
              <w:top w:val="nil"/>
              <w:left w:val="nil"/>
              <w:bottom w:val="double" w:sz="4" w:space="0" w:color="00000A"/>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極高</w:t>
            </w:r>
          </w:p>
        </w:tc>
        <w:tc>
          <w:tcPr>
            <w:tcW w:w="1184" w:type="dxa"/>
            <w:tcBorders>
              <w:top w:val="nil"/>
              <w:left w:val="nil"/>
              <w:bottom w:val="double" w:sz="4" w:space="0" w:color="00000A"/>
              <w:right w:val="nil"/>
            </w:tcBorders>
            <w:shd w:val="clear" w:color="auto" w:fill="auto"/>
          </w:tcPr>
          <w:p w:rsidR="00110D91" w:rsidRDefault="00291201">
            <w:pPr>
              <w:snapToGrid w:val="0"/>
              <w:jc w:val="both"/>
              <w:rPr>
                <w:rFonts w:ascii="Kinnari" w:eastAsia="AR PL UMing TW" w:hAnsi="Kinnari" w:cs="Times New Roman"/>
                <w:spacing w:val="20"/>
                <w:sz w:val="16"/>
                <w:szCs w:val="16"/>
              </w:rPr>
            </w:pPr>
            <w:r>
              <w:rPr>
                <w:rFonts w:asciiTheme="minorEastAsia" w:hAnsiTheme="minorEastAsia" w:cs="Times New Roman"/>
                <w:spacing w:val="20"/>
                <w:sz w:val="16"/>
                <w:szCs w:val="16"/>
              </w:rPr>
              <w:t>100</w:t>
            </w:r>
          </w:p>
        </w:tc>
        <w:tc>
          <w:tcPr>
            <w:tcW w:w="3260" w:type="dxa"/>
            <w:tcBorders>
              <w:top w:val="nil"/>
              <w:left w:val="nil"/>
              <w:bottom w:val="double" w:sz="4" w:space="0" w:color="00000A"/>
              <w:right w:val="nil"/>
            </w:tcBorders>
            <w:shd w:val="clear" w:color="auto" w:fill="auto"/>
          </w:tcPr>
          <w:p w:rsidR="00110D91" w:rsidRDefault="00291201">
            <w:pPr>
              <w:snapToGrid w:val="0"/>
              <w:jc w:val="right"/>
              <w:rPr>
                <w:rFonts w:ascii="Kinnari" w:eastAsia="AR PL UMing TW" w:hAnsi="Kinnari" w:cs="Times New Roman"/>
                <w:spacing w:val="20"/>
                <w:sz w:val="16"/>
                <w:szCs w:val="16"/>
              </w:rPr>
            </w:pPr>
            <w:r>
              <w:rPr>
                <w:rFonts w:asciiTheme="minorEastAsia" w:hAnsiTheme="minorEastAsia" w:cs="Times New Roman"/>
                <w:spacing w:val="20"/>
                <w:sz w:val="16"/>
                <w:szCs w:val="16"/>
              </w:rPr>
              <w:t>已實際進行過前期試驗，效果明顯</w:t>
            </w:r>
          </w:p>
        </w:tc>
      </w:tr>
    </w:tbl>
    <w:p w:rsidR="00110D91" w:rsidRDefault="00110D91">
      <w:pPr>
        <w:snapToGrid w:val="0"/>
        <w:jc w:val="both"/>
        <w:rPr>
          <w:rFonts w:ascii="Kinnari" w:hAnsi="Kinnari" w:hint="eastAsia"/>
          <w:spacing w:val="20"/>
        </w:rPr>
      </w:pPr>
    </w:p>
    <w:p w:rsidR="00110D91" w:rsidRDefault="00291201">
      <w:pPr>
        <w:snapToGrid w:val="0"/>
        <w:jc w:val="both"/>
        <w:rPr>
          <w:rFonts w:asciiTheme="minorEastAsia" w:hAnsiTheme="minorEastAsia"/>
          <w:spacing w:val="20"/>
        </w:rPr>
      </w:pPr>
      <w:r>
        <w:rPr>
          <w:noProof/>
        </w:rPr>
        <mc:AlternateContent>
          <mc:Choice Requires="wps">
            <w:drawing>
              <wp:anchor distT="45720" distB="45720" distL="114300" distR="114300" simplePos="0" relativeHeight="2" behindDoc="0" locked="0" layoutInCell="1" allowOverlap="1" wp14:anchorId="43B21C7A">
                <wp:simplePos x="0" y="0"/>
                <wp:positionH relativeFrom="margin">
                  <wp:align>right</wp:align>
                </wp:positionH>
                <wp:positionV relativeFrom="paragraph">
                  <wp:posOffset>367665</wp:posOffset>
                </wp:positionV>
                <wp:extent cx="564515" cy="242570"/>
                <wp:effectExtent l="0" t="0" r="8255" b="0"/>
                <wp:wrapSquare wrapText="bothSides"/>
                <wp:docPr id="6" name="文字方塊 2"/>
                <wp:cNvGraphicFramePr/>
                <a:graphic xmlns:a="http://schemas.openxmlformats.org/drawingml/2006/main">
                  <a:graphicData uri="http://schemas.microsoft.com/office/word/2010/wordprocessingShape">
                    <wps:wsp>
                      <wps:cNvSpPr/>
                      <wps:spPr>
                        <a:xfrm>
                          <a:off x="0" y="0"/>
                          <a:ext cx="563760" cy="2419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10D91" w:rsidRDefault="00291201">
                            <w:pPr>
                              <w:pStyle w:val="ae"/>
                            </w:pPr>
                            <w:r>
                              <w:rPr>
                                <w:color w:val="000000"/>
                                <w:sz w:val="16"/>
                                <w:szCs w:val="16"/>
                              </w:rPr>
                              <w:t>公式</w:t>
                            </w:r>
                            <w:r>
                              <w:rPr>
                                <w:color w:val="000000"/>
                                <w:sz w:val="16"/>
                                <w:szCs w:val="16"/>
                              </w:rPr>
                              <w:t>(</w:t>
                            </w:r>
                            <w:r>
                              <w:rPr>
                                <w:color w:val="000000"/>
                                <w:sz w:val="16"/>
                                <w:szCs w:val="16"/>
                              </w:rPr>
                              <w:t>三</w:t>
                            </w:r>
                            <w:r>
                              <w:rPr>
                                <w:color w:val="000000"/>
                                <w:sz w:val="16"/>
                                <w:szCs w:val="16"/>
                              </w:rPr>
                              <w:t>)</w:t>
                            </w:r>
                          </w:p>
                        </w:txbxContent>
                      </wps:txbx>
                      <wps:bodyPr>
                        <a:spAutoFit/>
                      </wps:bodyPr>
                    </wps:wsp>
                  </a:graphicData>
                </a:graphic>
                <wp14:sizeRelV relativeFrom="margin">
                  <wp14:pctHeight>20000</wp14:pctHeight>
                </wp14:sizeRelV>
              </wp:anchor>
            </w:drawing>
          </mc:Choice>
          <mc:Fallback>
            <w:pict>
              <v:rect id="shape_0" ID="文字方塊 2" fillcolor="white" stroked="f" style="position:absolute;margin-left:361.2pt;margin-top:28.95pt;width:44.35pt;height:19pt;mso-position-horizontal:right;mso-position-horizontal-relative:margin" wp14:anchorId="43B21C7A">
                <w10:wrap type="square"/>
                <v:fill o:detectmouseclick="t" type="solid" color2="black"/>
                <v:stroke color="#3465a4" weight="9360" joinstyle="round" endcap="flat"/>
                <v:textbox>
                  <w:txbxContent>
                    <w:p>
                      <w:pPr>
                        <w:pStyle w:val="Style23"/>
                        <w:rPr/>
                      </w:pPr>
                      <w:r>
                        <w:rPr>
                          <w:color w:val="000000"/>
                          <w:sz w:val="16"/>
                          <w:szCs w:val="16"/>
                        </w:rPr>
                        <w:t>公式</w:t>
                      </w:r>
                      <w:r>
                        <w:rPr>
                          <w:color w:val="000000"/>
                          <w:sz w:val="16"/>
                          <w:szCs w:val="16"/>
                        </w:rPr>
                        <w:t>(</w:t>
                      </w:r>
                      <w:r>
                        <w:rPr>
                          <w:color w:val="000000"/>
                          <w:sz w:val="16"/>
                          <w:szCs w:val="16"/>
                        </w:rPr>
                        <w:t>三</w:t>
                      </w:r>
                      <w:r>
                        <w:rPr>
                          <w:color w:val="000000"/>
                          <w:sz w:val="16"/>
                          <w:szCs w:val="16"/>
                        </w:rPr>
                        <w:t>)</w:t>
                      </w:r>
                    </w:p>
                  </w:txbxContent>
                </v:textbox>
              </v:rect>
            </w:pict>
          </mc:Fallback>
        </mc:AlternateContent>
      </w:r>
      <w:r>
        <w:rPr>
          <w:rFonts w:ascii="Kinnari" w:eastAsia="AR PL UMing TW" w:hAnsi="Kinnari"/>
          <w:spacing w:val="20"/>
        </w:rPr>
        <w:t>對物種</w:t>
      </w:r>
      <w:r>
        <w:rPr>
          <w:rFonts w:ascii="Kinnari" w:eastAsia="AR PL UMing TW" w:hAnsi="Kinnari"/>
          <w:spacing w:val="20"/>
        </w:rPr>
        <w:t xml:space="preserve">i:  </w:t>
      </w:r>
    </w:p>
    <w:p w:rsidR="00110D91" w:rsidRDefault="0040685A">
      <w:pPr>
        <w:snapToGrid w:val="0"/>
        <w:jc w:val="center"/>
        <w:rPr>
          <w:rFonts w:ascii="Kinnari" w:hAnsi="Kinnari" w:hint="eastAsia"/>
          <w:spacing w:val="20"/>
        </w:rPr>
      </w:pPr>
      <m:oMathPara>
        <m:oMath>
          <m:r>
            <m:rPr>
              <m:sty m:val="p"/>
            </m:rPr>
            <w:rPr>
              <w:rFonts w:ascii="Cambria Math" w:hAnsi="Cambria Math"/>
            </w:rPr>
            <m:t>受脅因子消除可行</m:t>
          </m:r>
          <m:sSub>
            <m:sSubPr>
              <m:ctrlPr>
                <w:rPr>
                  <w:rFonts w:ascii="Cambria Math" w:hAnsi="Cambria Math"/>
                </w:rPr>
              </m:ctrlPr>
            </m:sSubPr>
            <m:e>
              <m:r>
                <m:rPr>
                  <m:sty m:val="p"/>
                </m:rPr>
                <w:rPr>
                  <w:rFonts w:ascii="Cambria Math" w:hAnsi="Cambria Math"/>
                </w:rPr>
                <m:t>性</m:t>
              </m:r>
            </m:e>
            <m:sub>
              <m:r>
                <m:rPr>
                  <m:sty m:val="p"/>
                </m:rPr>
                <w:rPr>
                  <w:rFonts w:ascii="Cambria Math" w:hAnsi="Cambria Math"/>
                </w:rPr>
                <m:t>i</m:t>
              </m:r>
            </m:sub>
          </m:sSub>
          <m:r>
            <w:rPr>
              <w:rFonts w:ascii="Cambria Math" w:hAnsi="Cambria Math"/>
            </w:rPr>
            <m:t>=</m:t>
          </m:r>
          <m:nary>
            <m:naryPr>
              <m:chr m:val="∏"/>
              <m:supHide m:val="1"/>
              <m:ctrlPr>
                <w:rPr>
                  <w:rFonts w:ascii="Cambria Math" w:hAnsi="Cambria Math"/>
                </w:rPr>
              </m:ctrlPr>
            </m:naryPr>
            <m:sub>
              <m:r>
                <w:rPr>
                  <w:rFonts w:ascii="Cambria Math" w:hAnsi="Cambria Math"/>
                </w:rPr>
                <m:t>s</m:t>
              </m:r>
            </m:sub>
            <m:sup/>
            <m:e>
              <m:sSub>
                <m:sSubPr>
                  <m:ctrlPr>
                    <w:rPr>
                      <w:rFonts w:ascii="Cambria Math" w:hAnsi="Cambria Math"/>
                    </w:rPr>
                  </m:ctrlPr>
                </m:sSubPr>
                <m:e>
                  <m:r>
                    <w:rPr>
                      <w:rFonts w:ascii="Cambria Math" w:hAnsi="Cambria Math"/>
                    </w:rPr>
                    <m:t>F</m:t>
                  </m:r>
                </m:e>
                <m:sub>
                  <m:r>
                    <w:rPr>
                      <w:rFonts w:ascii="Cambria Math" w:hAnsi="Cambria Math"/>
                    </w:rPr>
                    <m:t>is</m:t>
                  </m:r>
                </m:sub>
              </m:sSub>
            </m:e>
          </m:nary>
        </m:oMath>
      </m:oMathPara>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例如，假設</w:t>
      </w:r>
      <w:r>
        <w:rPr>
          <w:rFonts w:ascii="Kinnari" w:eastAsia="AR PL UMing TW" w:hAnsi="Kinnari"/>
          <w:spacing w:val="20"/>
        </w:rPr>
        <w:t>A</w:t>
      </w:r>
      <w:r>
        <w:rPr>
          <w:rFonts w:ascii="Kinnari" w:eastAsia="AR PL UMing TW" w:hAnsi="Kinnari"/>
          <w:spacing w:val="20"/>
        </w:rPr>
        <w:t>物種的主要受脅原因為棲地破碎化、及外來種入侵，而專家提出的最佳方案</w:t>
      </w:r>
      <w:r>
        <w:rPr>
          <w:rFonts w:ascii="Kinnari" w:eastAsia="AR PL UMing TW" w:hAnsi="Kinnari"/>
          <w:spacing w:val="20"/>
        </w:rPr>
        <w:t>(1)</w:t>
      </w:r>
      <w:r>
        <w:rPr>
          <w:rFonts w:ascii="Kinnari" w:eastAsia="AR PL UMing TW" w:hAnsi="Kinnari"/>
          <w:spacing w:val="20"/>
        </w:rPr>
        <w:t>建立生態廊道、</w:t>
      </w:r>
      <w:r>
        <w:rPr>
          <w:rFonts w:ascii="Kinnari" w:eastAsia="AR PL UMing TW" w:hAnsi="Kinnari"/>
          <w:spacing w:val="20"/>
        </w:rPr>
        <w:t>(2)</w:t>
      </w:r>
      <w:r>
        <w:rPr>
          <w:rFonts w:ascii="Kinnari" w:eastAsia="AR PL UMing TW" w:hAnsi="Kinnari"/>
          <w:spacing w:val="20"/>
        </w:rPr>
        <w:t>阻隔外來種入侵途徑，以確保未被入侵的棲地免於威脅、</w:t>
      </w:r>
      <w:r>
        <w:rPr>
          <w:rFonts w:ascii="Kinnari" w:eastAsia="AR PL UMing TW" w:hAnsi="Kinnari"/>
          <w:spacing w:val="20"/>
        </w:rPr>
        <w:t>(3)</w:t>
      </w:r>
      <w:r>
        <w:rPr>
          <w:rFonts w:ascii="Kinnari" w:eastAsia="AR PL UMing TW" w:hAnsi="Kinnari"/>
          <w:spacing w:val="20"/>
        </w:rPr>
        <w:t>降低入侵種的影響，各別的可行性為</w:t>
      </w:r>
      <w:r>
        <w:rPr>
          <w:rFonts w:ascii="Kinnari" w:eastAsia="AR PL UMing TW" w:hAnsi="Kinnari"/>
          <w:spacing w:val="20"/>
        </w:rPr>
        <w:t>100%</w:t>
      </w:r>
      <w:r>
        <w:rPr>
          <w:rFonts w:ascii="Kinnari" w:eastAsia="AR PL UMing TW" w:hAnsi="Kinnari"/>
          <w:spacing w:val="20"/>
        </w:rPr>
        <w:t>、</w:t>
      </w:r>
      <w:r>
        <w:rPr>
          <w:rFonts w:ascii="Kinnari" w:eastAsia="AR PL UMing TW" w:hAnsi="Kinnari"/>
          <w:spacing w:val="20"/>
        </w:rPr>
        <w:t>80%</w:t>
      </w:r>
      <w:r>
        <w:rPr>
          <w:rFonts w:ascii="Kinnari" w:eastAsia="AR PL UMing TW" w:hAnsi="Kinnari"/>
          <w:spacing w:val="20"/>
        </w:rPr>
        <w:t>、</w:t>
      </w:r>
      <w:r>
        <w:rPr>
          <w:rFonts w:ascii="Kinnari" w:eastAsia="AR PL UMing TW" w:hAnsi="Kinnari"/>
          <w:spacing w:val="20"/>
        </w:rPr>
        <w:t>60%</w:t>
      </w:r>
      <w:r>
        <w:rPr>
          <w:rFonts w:ascii="Kinnari" w:eastAsia="AR PL UMing TW" w:hAnsi="Kinnari"/>
          <w:spacing w:val="20"/>
        </w:rPr>
        <w:t>。物種</w:t>
      </w:r>
      <w:r>
        <w:rPr>
          <w:rFonts w:ascii="Kinnari" w:eastAsia="AR PL UMing TW" w:hAnsi="Kinnari"/>
          <w:spacing w:val="20"/>
        </w:rPr>
        <w:t>A</w:t>
      </w:r>
      <w:r>
        <w:rPr>
          <w:rFonts w:ascii="Kinnari" w:eastAsia="AR PL UMing TW" w:hAnsi="Kinnari"/>
          <w:spacing w:val="20"/>
        </w:rPr>
        <w:t>的受脅因子消除可行性即為</w:t>
      </w:r>
      <w:r>
        <w:rPr>
          <w:rFonts w:ascii="Kinnari" w:eastAsia="AR PL UMing TW" w:hAnsi="Kinnari"/>
          <w:spacing w:val="20"/>
        </w:rPr>
        <w:t>100%×80%×60% = 48%</w:t>
      </w:r>
      <w:r>
        <w:rPr>
          <w:rFonts w:ascii="Kinnari" w:eastAsia="AR PL UMing TW" w:hAnsi="Kinnari"/>
          <w:spacing w:val="20"/>
        </w:rPr>
        <w:t>。</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生殖潛力評估</w:t>
      </w:r>
    </w:p>
    <w:p w:rsidR="00110D91" w:rsidRDefault="00291201">
      <w:pPr>
        <w:snapToGrid w:val="0"/>
        <w:jc w:val="both"/>
        <w:rPr>
          <w:rFonts w:asciiTheme="minorEastAsia" w:hAnsiTheme="minorEastAsia"/>
          <w:spacing w:val="20"/>
        </w:rPr>
      </w:pPr>
      <w:r>
        <w:rPr>
          <w:rFonts w:ascii="Kinnari" w:eastAsia="AR PL UMing TW" w:hAnsi="Kinnari"/>
          <w:spacing w:val="20"/>
        </w:rPr>
        <w:t>一般而言，在受脅因子都已</w:t>
      </w:r>
      <w:r>
        <w:rPr>
          <w:rFonts w:asciiTheme="minorEastAsia" w:hAnsiTheme="minorEastAsia"/>
          <w:spacing w:val="20"/>
        </w:rPr>
        <w:t>排</w:t>
      </w:r>
      <w:r>
        <w:rPr>
          <w:rFonts w:ascii="Kinnari" w:eastAsia="AR PL UMing TW" w:hAnsi="Kinnari"/>
          <w:spacing w:val="20"/>
        </w:rPr>
        <w:t>除的情況下，世代長度較短、繁殖量較大的物種，族群較容易恢復。而對於已建立人工繁殖技術的物種，也比較容易藉由野放人工繁殖個體加快族群恢復。因此可利用這些特性建立表</w:t>
      </w:r>
      <w:r>
        <w:rPr>
          <w:rFonts w:asciiTheme="minorEastAsia" w:hAnsiTheme="minorEastAsia"/>
          <w:spacing w:val="20"/>
        </w:rPr>
        <w:t>四</w:t>
      </w:r>
      <w:r>
        <w:rPr>
          <w:rFonts w:ascii="Kinnari" w:eastAsia="AR PL UMing TW" w:hAnsi="Kinnari"/>
          <w:spacing w:val="20"/>
        </w:rPr>
        <w:t>，進行生殖潛力評估。</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表</w:t>
      </w:r>
      <w:r>
        <w:rPr>
          <w:rFonts w:asciiTheme="minorEastAsia" w:hAnsiTheme="minorEastAsia"/>
          <w:spacing w:val="20"/>
        </w:rPr>
        <w:t>四</w:t>
      </w:r>
      <w:r>
        <w:rPr>
          <w:rFonts w:ascii="Kinnari" w:eastAsia="AR PL UMing TW" w:hAnsi="Kinnari"/>
          <w:spacing w:val="20"/>
        </w:rPr>
        <w:t>、生殖潛力評估</w:t>
      </w:r>
      <w:r>
        <w:rPr>
          <w:rFonts w:ascii="Kinnari" w:eastAsia="AR PL UMing TW" w:hAnsi="Kinnari"/>
          <w:spacing w:val="20"/>
        </w:rPr>
        <w:t>(</w:t>
      </w:r>
      <w:r>
        <w:rPr>
          <w:rFonts w:ascii="Kinnari" w:eastAsia="AR PL UMing TW" w:hAnsi="Kinnari"/>
          <w:spacing w:val="20"/>
        </w:rPr>
        <w:t>參考範例</w:t>
      </w:r>
      <w:r>
        <w:rPr>
          <w:rFonts w:ascii="Kinnari" w:eastAsia="AR PL UMing TW" w:hAnsi="Kinnari"/>
          <w:spacing w:val="20"/>
        </w:rPr>
        <w:t>)</w:t>
      </w:r>
    </w:p>
    <w:tbl>
      <w:tblPr>
        <w:tblW w:w="4060" w:type="dxa"/>
        <w:tblCellMar>
          <w:left w:w="28" w:type="dxa"/>
          <w:right w:w="28" w:type="dxa"/>
        </w:tblCellMar>
        <w:tblLook w:val="04A0" w:firstRow="1" w:lastRow="0" w:firstColumn="1" w:lastColumn="0" w:noHBand="0" w:noVBand="1"/>
      </w:tblPr>
      <w:tblGrid>
        <w:gridCol w:w="1276"/>
        <w:gridCol w:w="1704"/>
        <w:gridCol w:w="1080"/>
      </w:tblGrid>
      <w:tr w:rsidR="00110D91" w:rsidTr="00C86BAE">
        <w:trPr>
          <w:trHeight w:val="199"/>
        </w:trPr>
        <w:tc>
          <w:tcPr>
            <w:tcW w:w="1276" w:type="dxa"/>
            <w:tcBorders>
              <w:top w:val="double" w:sz="4" w:space="0" w:color="auto"/>
              <w:bottom w:val="double" w:sz="4" w:space="0" w:color="auto"/>
            </w:tcBorders>
            <w:shd w:val="clear" w:color="auto" w:fill="auto"/>
            <w:vAlign w:val="center"/>
          </w:tcPr>
          <w:p w:rsidR="00110D91" w:rsidRDefault="00291201">
            <w:pPr>
              <w:widowControl/>
              <w:spacing w:line="240" w:lineRule="auto"/>
              <w:jc w:val="both"/>
              <w:rPr>
                <w:rFonts w:ascii="新細明體" w:hAnsi="新細明體"/>
                <w:sz w:val="20"/>
                <w:szCs w:val="20"/>
              </w:rPr>
            </w:pPr>
            <w:r>
              <w:rPr>
                <w:sz w:val="20"/>
                <w:szCs w:val="20"/>
              </w:rPr>
              <w:t>指標</w:t>
            </w:r>
            <w:r>
              <w:rPr>
                <w:sz w:val="20"/>
                <w:szCs w:val="20"/>
              </w:rPr>
              <w:t>*</w:t>
            </w:r>
          </w:p>
        </w:tc>
        <w:tc>
          <w:tcPr>
            <w:tcW w:w="1704" w:type="dxa"/>
            <w:tcBorders>
              <w:top w:val="double" w:sz="4" w:space="0" w:color="auto"/>
              <w:bottom w:val="double" w:sz="4" w:space="0" w:color="auto"/>
            </w:tcBorders>
            <w:shd w:val="clear" w:color="auto" w:fill="auto"/>
            <w:vAlign w:val="center"/>
          </w:tcPr>
          <w:p w:rsidR="00110D91" w:rsidRDefault="00291201">
            <w:pPr>
              <w:jc w:val="both"/>
              <w:rPr>
                <w:sz w:val="20"/>
                <w:szCs w:val="20"/>
              </w:rPr>
            </w:pPr>
            <w:r>
              <w:rPr>
                <w:sz w:val="20"/>
                <w:szCs w:val="20"/>
              </w:rPr>
              <w:t>說明</w:t>
            </w:r>
          </w:p>
        </w:tc>
        <w:tc>
          <w:tcPr>
            <w:tcW w:w="1080" w:type="dxa"/>
            <w:tcBorders>
              <w:top w:val="double" w:sz="4" w:space="0" w:color="auto"/>
              <w:bottom w:val="double" w:sz="4" w:space="0" w:color="auto"/>
            </w:tcBorders>
            <w:shd w:val="clear" w:color="auto" w:fill="auto"/>
            <w:vAlign w:val="center"/>
          </w:tcPr>
          <w:p w:rsidR="00110D91" w:rsidRDefault="00291201">
            <w:pPr>
              <w:jc w:val="right"/>
              <w:rPr>
                <w:sz w:val="20"/>
                <w:szCs w:val="20"/>
              </w:rPr>
            </w:pPr>
            <w:r>
              <w:rPr>
                <w:sz w:val="20"/>
                <w:szCs w:val="20"/>
              </w:rPr>
              <w:t>分數</w:t>
            </w:r>
          </w:p>
        </w:tc>
      </w:tr>
      <w:tr w:rsidR="00110D91" w:rsidTr="00C86BAE">
        <w:trPr>
          <w:trHeight w:val="240"/>
        </w:trPr>
        <w:tc>
          <w:tcPr>
            <w:tcW w:w="1276" w:type="dxa"/>
            <w:tcBorders>
              <w:top w:val="double" w:sz="4" w:space="0" w:color="auto"/>
            </w:tcBorders>
            <w:shd w:val="clear" w:color="auto" w:fill="auto"/>
            <w:vAlign w:val="center"/>
          </w:tcPr>
          <w:p w:rsidR="00110D91" w:rsidRDefault="00291201">
            <w:pPr>
              <w:jc w:val="both"/>
              <w:rPr>
                <w:sz w:val="20"/>
                <w:szCs w:val="20"/>
              </w:rPr>
            </w:pPr>
            <w:r>
              <w:rPr>
                <w:sz w:val="20"/>
                <w:szCs w:val="20"/>
              </w:rPr>
              <w:t>育種技術</w:t>
            </w:r>
            <w:r>
              <w:rPr>
                <w:sz w:val="20"/>
                <w:szCs w:val="20"/>
              </w:rPr>
              <w:t xml:space="preserve">  </w:t>
            </w:r>
          </w:p>
        </w:tc>
        <w:tc>
          <w:tcPr>
            <w:tcW w:w="1704" w:type="dxa"/>
            <w:tcBorders>
              <w:top w:val="double" w:sz="4" w:space="0" w:color="auto"/>
            </w:tcBorders>
            <w:shd w:val="clear" w:color="auto" w:fill="auto"/>
            <w:vAlign w:val="center"/>
          </w:tcPr>
          <w:p w:rsidR="00110D91" w:rsidRDefault="00291201">
            <w:pPr>
              <w:jc w:val="both"/>
              <w:rPr>
                <w:sz w:val="16"/>
                <w:szCs w:val="16"/>
              </w:rPr>
            </w:pPr>
            <w:r>
              <w:rPr>
                <w:sz w:val="16"/>
                <w:szCs w:val="16"/>
              </w:rPr>
              <w:t>已建立人工繁殖技術</w:t>
            </w:r>
          </w:p>
        </w:tc>
        <w:tc>
          <w:tcPr>
            <w:tcW w:w="1080" w:type="dxa"/>
            <w:tcBorders>
              <w:top w:val="double" w:sz="4" w:space="0" w:color="auto"/>
            </w:tcBorders>
            <w:shd w:val="clear" w:color="auto" w:fill="auto"/>
            <w:vAlign w:val="center"/>
          </w:tcPr>
          <w:p w:rsidR="00110D91" w:rsidRDefault="00291201">
            <w:pPr>
              <w:jc w:val="right"/>
              <w:rPr>
                <w:sz w:val="16"/>
                <w:szCs w:val="16"/>
              </w:rPr>
            </w:pPr>
            <w:r>
              <w:rPr>
                <w:sz w:val="16"/>
                <w:szCs w:val="16"/>
              </w:rPr>
              <w:t>1</w:t>
            </w:r>
          </w:p>
        </w:tc>
      </w:tr>
      <w:tr w:rsidR="00110D91" w:rsidTr="00C86BAE">
        <w:trPr>
          <w:trHeight w:val="240"/>
        </w:trPr>
        <w:tc>
          <w:tcPr>
            <w:tcW w:w="1276" w:type="dxa"/>
            <w:shd w:val="clear" w:color="auto" w:fill="auto"/>
            <w:vAlign w:val="center"/>
          </w:tcPr>
          <w:p w:rsidR="00110D91" w:rsidRDefault="00110D91">
            <w:pPr>
              <w:jc w:val="right"/>
              <w:rPr>
                <w:sz w:val="20"/>
                <w:szCs w:val="20"/>
              </w:rPr>
            </w:pPr>
          </w:p>
        </w:tc>
        <w:tc>
          <w:tcPr>
            <w:tcW w:w="1704" w:type="dxa"/>
            <w:shd w:val="clear" w:color="auto" w:fill="auto"/>
            <w:vAlign w:val="center"/>
          </w:tcPr>
          <w:p w:rsidR="00110D91" w:rsidRDefault="00291201">
            <w:pPr>
              <w:jc w:val="both"/>
              <w:rPr>
                <w:rFonts w:ascii="新細明體" w:eastAsia="新細明體" w:hAnsi="新細明體"/>
                <w:sz w:val="16"/>
                <w:szCs w:val="16"/>
              </w:rPr>
            </w:pPr>
            <w:r>
              <w:rPr>
                <w:sz w:val="16"/>
                <w:szCs w:val="16"/>
              </w:rPr>
              <w:t>尚未建立人工繁殖技術</w:t>
            </w:r>
          </w:p>
        </w:tc>
        <w:tc>
          <w:tcPr>
            <w:tcW w:w="1080" w:type="dxa"/>
            <w:shd w:val="clear" w:color="auto" w:fill="auto"/>
            <w:vAlign w:val="center"/>
          </w:tcPr>
          <w:p w:rsidR="00110D91" w:rsidRDefault="00291201">
            <w:pPr>
              <w:jc w:val="right"/>
              <w:rPr>
                <w:sz w:val="16"/>
                <w:szCs w:val="16"/>
              </w:rPr>
            </w:pPr>
            <w:r>
              <w:rPr>
                <w:sz w:val="16"/>
                <w:szCs w:val="16"/>
              </w:rPr>
              <w:t>0</w:t>
            </w:r>
          </w:p>
        </w:tc>
      </w:tr>
      <w:tr w:rsidR="00110D91" w:rsidTr="00C86BAE">
        <w:trPr>
          <w:trHeight w:val="240"/>
        </w:trPr>
        <w:tc>
          <w:tcPr>
            <w:tcW w:w="1276" w:type="dxa"/>
            <w:shd w:val="clear" w:color="auto" w:fill="auto"/>
            <w:vAlign w:val="center"/>
          </w:tcPr>
          <w:p w:rsidR="00110D91" w:rsidRDefault="00291201">
            <w:pPr>
              <w:jc w:val="both"/>
              <w:rPr>
                <w:sz w:val="20"/>
                <w:szCs w:val="20"/>
              </w:rPr>
            </w:pPr>
            <w:r>
              <w:rPr>
                <w:sz w:val="20"/>
                <w:szCs w:val="20"/>
              </w:rPr>
              <w:t>生殖頻度</w:t>
            </w:r>
          </w:p>
        </w:tc>
        <w:tc>
          <w:tcPr>
            <w:tcW w:w="1704" w:type="dxa"/>
            <w:shd w:val="clear" w:color="auto" w:fill="auto"/>
            <w:vAlign w:val="center"/>
          </w:tcPr>
          <w:p w:rsidR="00110D91" w:rsidRDefault="00291201">
            <w:pPr>
              <w:jc w:val="both"/>
              <w:rPr>
                <w:sz w:val="16"/>
                <w:szCs w:val="16"/>
              </w:rPr>
            </w:pPr>
            <w:r>
              <w:rPr>
                <w:sz w:val="16"/>
                <w:szCs w:val="16"/>
              </w:rPr>
              <w:t>高</w:t>
            </w:r>
          </w:p>
        </w:tc>
        <w:tc>
          <w:tcPr>
            <w:tcW w:w="1080" w:type="dxa"/>
            <w:shd w:val="clear" w:color="auto" w:fill="auto"/>
            <w:vAlign w:val="center"/>
          </w:tcPr>
          <w:p w:rsidR="00110D91" w:rsidRDefault="00291201">
            <w:pPr>
              <w:jc w:val="right"/>
              <w:rPr>
                <w:sz w:val="16"/>
                <w:szCs w:val="16"/>
              </w:rPr>
            </w:pPr>
            <w:r>
              <w:rPr>
                <w:sz w:val="16"/>
                <w:szCs w:val="16"/>
              </w:rPr>
              <w:t>1</w:t>
            </w:r>
          </w:p>
        </w:tc>
      </w:tr>
      <w:tr w:rsidR="00110D91" w:rsidTr="00C86BAE">
        <w:trPr>
          <w:trHeight w:val="240"/>
        </w:trPr>
        <w:tc>
          <w:tcPr>
            <w:tcW w:w="1276" w:type="dxa"/>
            <w:shd w:val="clear" w:color="auto" w:fill="auto"/>
            <w:vAlign w:val="center"/>
          </w:tcPr>
          <w:p w:rsidR="00110D91" w:rsidRDefault="00110D91">
            <w:pPr>
              <w:jc w:val="right"/>
              <w:rPr>
                <w:sz w:val="20"/>
                <w:szCs w:val="20"/>
              </w:rPr>
            </w:pPr>
          </w:p>
        </w:tc>
        <w:tc>
          <w:tcPr>
            <w:tcW w:w="1704" w:type="dxa"/>
            <w:shd w:val="clear" w:color="auto" w:fill="auto"/>
            <w:vAlign w:val="center"/>
          </w:tcPr>
          <w:p w:rsidR="00110D91" w:rsidRDefault="00291201">
            <w:pPr>
              <w:jc w:val="both"/>
              <w:rPr>
                <w:rFonts w:ascii="新細明體" w:eastAsia="新細明體" w:hAnsi="新細明體"/>
                <w:sz w:val="16"/>
                <w:szCs w:val="16"/>
              </w:rPr>
            </w:pPr>
            <w:r>
              <w:rPr>
                <w:sz w:val="16"/>
                <w:szCs w:val="16"/>
              </w:rPr>
              <w:t>低</w:t>
            </w:r>
          </w:p>
        </w:tc>
        <w:tc>
          <w:tcPr>
            <w:tcW w:w="1080" w:type="dxa"/>
            <w:shd w:val="clear" w:color="auto" w:fill="auto"/>
            <w:vAlign w:val="center"/>
          </w:tcPr>
          <w:p w:rsidR="00110D91" w:rsidRDefault="00291201">
            <w:pPr>
              <w:jc w:val="right"/>
              <w:rPr>
                <w:sz w:val="16"/>
                <w:szCs w:val="16"/>
              </w:rPr>
            </w:pPr>
            <w:r>
              <w:rPr>
                <w:sz w:val="16"/>
                <w:szCs w:val="16"/>
              </w:rPr>
              <w:t>0</w:t>
            </w:r>
          </w:p>
        </w:tc>
      </w:tr>
      <w:tr w:rsidR="00110D91" w:rsidTr="00C86BAE">
        <w:trPr>
          <w:trHeight w:val="240"/>
        </w:trPr>
        <w:tc>
          <w:tcPr>
            <w:tcW w:w="1276" w:type="dxa"/>
            <w:shd w:val="clear" w:color="auto" w:fill="auto"/>
            <w:vAlign w:val="center"/>
          </w:tcPr>
          <w:p w:rsidR="00110D91" w:rsidRDefault="00291201">
            <w:pPr>
              <w:jc w:val="both"/>
              <w:rPr>
                <w:sz w:val="20"/>
                <w:szCs w:val="20"/>
              </w:rPr>
            </w:pPr>
            <w:r>
              <w:rPr>
                <w:sz w:val="20"/>
                <w:szCs w:val="20"/>
              </w:rPr>
              <w:t>世代長度</w:t>
            </w:r>
          </w:p>
        </w:tc>
        <w:tc>
          <w:tcPr>
            <w:tcW w:w="1704" w:type="dxa"/>
            <w:shd w:val="clear" w:color="auto" w:fill="auto"/>
            <w:vAlign w:val="center"/>
          </w:tcPr>
          <w:p w:rsidR="00110D91" w:rsidRDefault="00291201">
            <w:pPr>
              <w:jc w:val="both"/>
              <w:rPr>
                <w:sz w:val="16"/>
                <w:szCs w:val="16"/>
              </w:rPr>
            </w:pPr>
            <w:r>
              <w:rPr>
                <w:sz w:val="16"/>
                <w:szCs w:val="16"/>
              </w:rPr>
              <w:t>短</w:t>
            </w:r>
            <w:r>
              <w:rPr>
                <w:sz w:val="16"/>
                <w:szCs w:val="16"/>
              </w:rPr>
              <w:t xml:space="preserve"> </w:t>
            </w:r>
          </w:p>
        </w:tc>
        <w:tc>
          <w:tcPr>
            <w:tcW w:w="1080" w:type="dxa"/>
            <w:shd w:val="clear" w:color="auto" w:fill="auto"/>
            <w:vAlign w:val="center"/>
          </w:tcPr>
          <w:p w:rsidR="00110D91" w:rsidRDefault="00291201">
            <w:pPr>
              <w:jc w:val="right"/>
              <w:rPr>
                <w:sz w:val="16"/>
                <w:szCs w:val="16"/>
              </w:rPr>
            </w:pPr>
            <w:r>
              <w:rPr>
                <w:sz w:val="16"/>
                <w:szCs w:val="16"/>
              </w:rPr>
              <w:t>1</w:t>
            </w:r>
          </w:p>
        </w:tc>
      </w:tr>
      <w:tr w:rsidR="00110D91" w:rsidTr="00C86BAE">
        <w:trPr>
          <w:trHeight w:val="240"/>
        </w:trPr>
        <w:tc>
          <w:tcPr>
            <w:tcW w:w="1276" w:type="dxa"/>
            <w:shd w:val="clear" w:color="auto" w:fill="auto"/>
            <w:vAlign w:val="center"/>
          </w:tcPr>
          <w:p w:rsidR="00110D91" w:rsidRDefault="00110D91">
            <w:pPr>
              <w:jc w:val="right"/>
              <w:rPr>
                <w:sz w:val="20"/>
                <w:szCs w:val="20"/>
              </w:rPr>
            </w:pPr>
          </w:p>
        </w:tc>
        <w:tc>
          <w:tcPr>
            <w:tcW w:w="1704" w:type="dxa"/>
            <w:shd w:val="clear" w:color="auto" w:fill="auto"/>
            <w:vAlign w:val="center"/>
          </w:tcPr>
          <w:p w:rsidR="00110D91" w:rsidRDefault="00291201">
            <w:pPr>
              <w:jc w:val="both"/>
              <w:rPr>
                <w:rFonts w:ascii="新細明體" w:eastAsia="新細明體" w:hAnsi="新細明體"/>
                <w:sz w:val="16"/>
                <w:szCs w:val="16"/>
              </w:rPr>
            </w:pPr>
            <w:r>
              <w:rPr>
                <w:sz w:val="16"/>
                <w:szCs w:val="16"/>
              </w:rPr>
              <w:t>長</w:t>
            </w:r>
          </w:p>
        </w:tc>
        <w:tc>
          <w:tcPr>
            <w:tcW w:w="1080" w:type="dxa"/>
            <w:shd w:val="clear" w:color="auto" w:fill="auto"/>
            <w:vAlign w:val="center"/>
          </w:tcPr>
          <w:p w:rsidR="00110D91" w:rsidRDefault="00291201">
            <w:pPr>
              <w:jc w:val="right"/>
              <w:rPr>
                <w:sz w:val="16"/>
                <w:szCs w:val="16"/>
              </w:rPr>
            </w:pPr>
            <w:r>
              <w:rPr>
                <w:sz w:val="16"/>
                <w:szCs w:val="16"/>
              </w:rPr>
              <w:t>0</w:t>
            </w:r>
          </w:p>
        </w:tc>
      </w:tr>
      <w:tr w:rsidR="00110D91" w:rsidTr="00C86BAE">
        <w:trPr>
          <w:trHeight w:val="240"/>
        </w:trPr>
        <w:tc>
          <w:tcPr>
            <w:tcW w:w="1276" w:type="dxa"/>
            <w:shd w:val="clear" w:color="auto" w:fill="auto"/>
            <w:vAlign w:val="center"/>
          </w:tcPr>
          <w:p w:rsidR="00110D91" w:rsidRDefault="00291201">
            <w:pPr>
              <w:jc w:val="both"/>
              <w:rPr>
                <w:sz w:val="20"/>
                <w:szCs w:val="20"/>
              </w:rPr>
            </w:pPr>
            <w:r>
              <w:rPr>
                <w:sz w:val="20"/>
                <w:szCs w:val="20"/>
              </w:rPr>
              <w:t>單次繁殖數量</w:t>
            </w:r>
          </w:p>
        </w:tc>
        <w:tc>
          <w:tcPr>
            <w:tcW w:w="1704" w:type="dxa"/>
            <w:shd w:val="clear" w:color="auto" w:fill="auto"/>
            <w:vAlign w:val="center"/>
          </w:tcPr>
          <w:p w:rsidR="00110D91" w:rsidRDefault="00291201">
            <w:pPr>
              <w:jc w:val="both"/>
              <w:rPr>
                <w:sz w:val="16"/>
                <w:szCs w:val="16"/>
              </w:rPr>
            </w:pPr>
            <w:r>
              <w:rPr>
                <w:sz w:val="16"/>
                <w:szCs w:val="16"/>
              </w:rPr>
              <w:t>多</w:t>
            </w:r>
          </w:p>
        </w:tc>
        <w:tc>
          <w:tcPr>
            <w:tcW w:w="1080" w:type="dxa"/>
            <w:shd w:val="clear" w:color="auto" w:fill="auto"/>
            <w:vAlign w:val="center"/>
          </w:tcPr>
          <w:p w:rsidR="00110D91" w:rsidRDefault="00291201">
            <w:pPr>
              <w:jc w:val="right"/>
              <w:rPr>
                <w:sz w:val="16"/>
                <w:szCs w:val="16"/>
              </w:rPr>
            </w:pPr>
            <w:r>
              <w:rPr>
                <w:sz w:val="16"/>
                <w:szCs w:val="16"/>
              </w:rPr>
              <w:t>1</w:t>
            </w:r>
          </w:p>
        </w:tc>
      </w:tr>
      <w:tr w:rsidR="00110D91" w:rsidTr="00C86BAE">
        <w:trPr>
          <w:trHeight w:val="240"/>
        </w:trPr>
        <w:tc>
          <w:tcPr>
            <w:tcW w:w="1276" w:type="dxa"/>
            <w:tcBorders>
              <w:bottom w:val="double" w:sz="4" w:space="0" w:color="auto"/>
            </w:tcBorders>
            <w:shd w:val="clear" w:color="auto" w:fill="auto"/>
            <w:vAlign w:val="center"/>
          </w:tcPr>
          <w:p w:rsidR="00110D91" w:rsidRDefault="00291201">
            <w:pPr>
              <w:jc w:val="both"/>
              <w:rPr>
                <w:sz w:val="20"/>
                <w:szCs w:val="20"/>
              </w:rPr>
            </w:pPr>
            <w:r>
              <w:rPr>
                <w:sz w:val="20"/>
                <w:szCs w:val="20"/>
              </w:rPr>
              <w:t xml:space="preserve">　</w:t>
            </w:r>
          </w:p>
        </w:tc>
        <w:tc>
          <w:tcPr>
            <w:tcW w:w="1704" w:type="dxa"/>
            <w:tcBorders>
              <w:bottom w:val="double" w:sz="4" w:space="0" w:color="auto"/>
            </w:tcBorders>
            <w:shd w:val="clear" w:color="auto" w:fill="auto"/>
            <w:vAlign w:val="center"/>
          </w:tcPr>
          <w:p w:rsidR="00110D91" w:rsidRDefault="00291201">
            <w:pPr>
              <w:jc w:val="both"/>
              <w:rPr>
                <w:sz w:val="16"/>
                <w:szCs w:val="16"/>
              </w:rPr>
            </w:pPr>
            <w:r>
              <w:rPr>
                <w:sz w:val="16"/>
                <w:szCs w:val="16"/>
              </w:rPr>
              <w:t>少</w:t>
            </w:r>
          </w:p>
        </w:tc>
        <w:tc>
          <w:tcPr>
            <w:tcW w:w="1080" w:type="dxa"/>
            <w:tcBorders>
              <w:bottom w:val="double" w:sz="4" w:space="0" w:color="auto"/>
            </w:tcBorders>
            <w:shd w:val="clear" w:color="auto" w:fill="auto"/>
            <w:vAlign w:val="center"/>
          </w:tcPr>
          <w:p w:rsidR="00110D91" w:rsidRDefault="00291201">
            <w:pPr>
              <w:jc w:val="right"/>
              <w:rPr>
                <w:sz w:val="16"/>
                <w:szCs w:val="16"/>
              </w:rPr>
            </w:pPr>
            <w:r>
              <w:rPr>
                <w:sz w:val="16"/>
                <w:szCs w:val="16"/>
              </w:rPr>
              <w:t>0</w:t>
            </w:r>
          </w:p>
        </w:tc>
      </w:tr>
    </w:tbl>
    <w:p w:rsidR="00110D91" w:rsidRDefault="00291201">
      <w:pPr>
        <w:snapToGrid w:val="0"/>
        <w:jc w:val="both"/>
        <w:rPr>
          <w:rFonts w:asciiTheme="minorEastAsia" w:hAnsiTheme="minorEastAsia"/>
          <w:spacing w:val="20"/>
          <w:sz w:val="20"/>
          <w:szCs w:val="20"/>
        </w:rPr>
      </w:pPr>
      <w:r>
        <w:rPr>
          <w:rFonts w:ascii="Kinnari" w:eastAsia="AR PL UMing TW" w:hAnsi="Kinnari"/>
          <w:spacing w:val="20"/>
          <w:sz w:val="20"/>
          <w:szCs w:val="20"/>
        </w:rPr>
        <w:t>*</w:t>
      </w:r>
      <w:r>
        <w:rPr>
          <w:rFonts w:ascii="Kinnari" w:eastAsia="AR PL UMing TW" w:hAnsi="Kinnari"/>
          <w:spacing w:val="20"/>
          <w:sz w:val="20"/>
          <w:szCs w:val="20"/>
        </w:rPr>
        <w:t>需定義何謂生殖頻度高、世代長度短、單次繁殖數量高</w:t>
      </w:r>
    </w:p>
    <w:p w:rsidR="00110D91" w:rsidRDefault="00110D91">
      <w:pPr>
        <w:snapToGrid w:val="0"/>
        <w:jc w:val="both"/>
        <w:rPr>
          <w:rFonts w:ascii="Kinnari" w:eastAsia="AR PL UMing TW" w:hAnsi="Kinnari"/>
          <w:spacing w:val="20"/>
          <w:highlight w:val="yellow"/>
        </w:rPr>
      </w:pPr>
    </w:p>
    <w:p w:rsidR="00110D91" w:rsidRDefault="00291201">
      <w:pPr>
        <w:snapToGrid w:val="0"/>
        <w:jc w:val="both"/>
        <w:rPr>
          <w:rFonts w:asciiTheme="minorEastAsia" w:hAnsiTheme="minorEastAsia"/>
          <w:spacing w:val="20"/>
        </w:rPr>
      </w:pPr>
      <w:r>
        <w:rPr>
          <w:rFonts w:ascii="Kinnari" w:eastAsia="AR PL UMing TW" w:hAnsi="Kinnari"/>
          <w:spacing w:val="20"/>
        </w:rPr>
        <w:t>完成以上兩個層面的評估之後，需要將這兩個評估結果合併，以完成該物種的恢復潛力評估。在此建議不要建立一套算式來整合生殖潛力及受脅因子消除可行性的評估結果，而是建立如表</w:t>
      </w:r>
      <w:r>
        <w:rPr>
          <w:rFonts w:asciiTheme="minorEastAsia" w:hAnsiTheme="minorEastAsia"/>
          <w:spacing w:val="20"/>
        </w:rPr>
        <w:t>五</w:t>
      </w:r>
      <w:r>
        <w:rPr>
          <w:rFonts w:ascii="Kinnari" w:eastAsia="AR PL UMing TW" w:hAnsi="Kinnari"/>
          <w:spacing w:val="20"/>
        </w:rPr>
        <w:t>的評估基準，完成保育恢復潛力評估。</w:t>
      </w:r>
      <w:r>
        <w:rPr>
          <w:rFonts w:ascii="Kinnari" w:eastAsia="AR PL UMing TW" w:hAnsi="Kinnari"/>
          <w:spacing w:val="20"/>
        </w:rPr>
        <w:t>(Game 2013)</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表</w:t>
      </w:r>
      <w:r>
        <w:rPr>
          <w:rFonts w:asciiTheme="minorEastAsia" w:hAnsiTheme="minorEastAsia"/>
          <w:spacing w:val="20"/>
        </w:rPr>
        <w:t>五</w:t>
      </w:r>
      <w:r>
        <w:rPr>
          <w:rFonts w:ascii="Kinnari" w:eastAsia="AR PL UMing TW" w:hAnsi="Kinnari"/>
          <w:spacing w:val="20"/>
        </w:rPr>
        <w:t>、保育恢復潛力</w:t>
      </w:r>
    </w:p>
    <w:tbl>
      <w:tblPr>
        <w:tblStyle w:val="af"/>
        <w:tblW w:w="5060" w:type="dxa"/>
        <w:tblCellMar>
          <w:left w:w="148" w:type="dxa"/>
        </w:tblCellMar>
        <w:tblLook w:val="04A0" w:firstRow="1" w:lastRow="0" w:firstColumn="1" w:lastColumn="0" w:noHBand="0" w:noVBand="1"/>
      </w:tblPr>
      <w:tblGrid>
        <w:gridCol w:w="1268"/>
        <w:gridCol w:w="1265"/>
        <w:gridCol w:w="1265"/>
        <w:gridCol w:w="1262"/>
      </w:tblGrid>
      <w:tr w:rsidR="00110D91">
        <w:trPr>
          <w:trHeight w:val="505"/>
        </w:trPr>
        <w:tc>
          <w:tcPr>
            <w:tcW w:w="1267" w:type="dxa"/>
            <w:tcBorders>
              <w:top w:val="nil"/>
              <w:left w:val="nil"/>
              <w:bottom w:val="nil"/>
              <w:right w:val="nil"/>
            </w:tcBorders>
            <w:shd w:val="clear" w:color="auto" w:fill="auto"/>
          </w:tcPr>
          <w:p w:rsidR="00110D91" w:rsidRDefault="00110D91">
            <w:pPr>
              <w:snapToGrid w:val="0"/>
              <w:jc w:val="both"/>
              <w:rPr>
                <w:rFonts w:ascii="Kinnari" w:eastAsia="AR PL UMing TW" w:hAnsi="Kinnari" w:cs="Times New Roman"/>
                <w:spacing w:val="20"/>
                <w:sz w:val="22"/>
              </w:rPr>
            </w:pPr>
          </w:p>
        </w:tc>
        <w:tc>
          <w:tcPr>
            <w:tcW w:w="3792" w:type="dxa"/>
            <w:gridSpan w:val="3"/>
            <w:tcBorders>
              <w:top w:val="nil"/>
              <w:left w:val="nil"/>
              <w:bottom w:val="nil"/>
              <w:right w:val="nil"/>
            </w:tcBorders>
            <w:shd w:val="clear" w:color="auto" w:fill="auto"/>
          </w:tcPr>
          <w:p w:rsidR="00110D91" w:rsidRDefault="00291201">
            <w:pPr>
              <w:snapToGrid w:val="0"/>
              <w:jc w:val="right"/>
              <w:rPr>
                <w:rFonts w:ascii="微軟正黑體" w:eastAsia="微軟正黑體" w:hAnsi="微軟正黑體"/>
                <w:spacing w:val="20"/>
              </w:rPr>
            </w:pPr>
            <w:r>
              <w:rPr>
                <w:rFonts w:ascii="Kinnari" w:eastAsia="AR PL UMing TW" w:hAnsi="Kinnari" w:cs="Times New Roman"/>
                <w:spacing w:val="20"/>
                <w:sz w:val="22"/>
              </w:rPr>
              <w:t>受脅因子消除可行性</w:t>
            </w:r>
            <w:r>
              <w:rPr>
                <w:rFonts w:ascii="Kinnari" w:eastAsia="AR PL UMing TW" w:hAnsi="Kinnari" w:cs="Times New Roman"/>
                <w:spacing w:val="20"/>
                <w:sz w:val="22"/>
              </w:rPr>
              <w:t>*</w:t>
            </w:r>
          </w:p>
        </w:tc>
      </w:tr>
      <w:tr w:rsidR="00110D91">
        <w:trPr>
          <w:trHeight w:val="416"/>
        </w:trPr>
        <w:tc>
          <w:tcPr>
            <w:tcW w:w="1267" w:type="dxa"/>
            <w:tcBorders>
              <w:top w:val="nil"/>
              <w:left w:val="nil"/>
              <w:bottom w:val="nil"/>
              <w:right w:val="nil"/>
            </w:tcBorders>
            <w:shd w:val="clear" w:color="auto" w:fill="auto"/>
          </w:tcPr>
          <w:p w:rsidR="00110D91" w:rsidRDefault="00291201">
            <w:pPr>
              <w:snapToGrid w:val="0"/>
              <w:rPr>
                <w:rFonts w:ascii="微軟正黑體" w:eastAsia="微軟正黑體" w:hAnsi="微軟正黑體"/>
                <w:spacing w:val="20"/>
              </w:rPr>
            </w:pPr>
            <w:r>
              <w:rPr>
                <w:rFonts w:ascii="Kinnari" w:eastAsia="AR PL UMing TW" w:hAnsi="Kinnari" w:cs="Times New Roman"/>
                <w:spacing w:val="20"/>
                <w:sz w:val="22"/>
              </w:rPr>
              <w:t>生殖潛力</w:t>
            </w:r>
          </w:p>
        </w:tc>
        <w:tc>
          <w:tcPr>
            <w:tcW w:w="1265" w:type="dxa"/>
            <w:tcBorders>
              <w:top w:val="single" w:sz="12" w:space="0" w:color="00000A"/>
              <w:left w:val="nil"/>
              <w:bottom w:val="nil"/>
              <w:right w:val="nil"/>
            </w:tcBorders>
            <w:shd w:val="clear" w:color="auto" w:fill="auto"/>
          </w:tcPr>
          <w:p w:rsidR="00110D91" w:rsidRDefault="00291201">
            <w:pPr>
              <w:snapToGrid w:val="0"/>
              <w:jc w:val="right"/>
              <w:rPr>
                <w:rFonts w:ascii="微軟正黑體" w:eastAsia="微軟正黑體" w:hAnsi="微軟正黑體"/>
                <w:spacing w:val="20"/>
                <w:sz w:val="20"/>
                <w:szCs w:val="20"/>
              </w:rPr>
            </w:pPr>
            <w:r>
              <w:rPr>
                <w:rFonts w:ascii="Kinnari" w:eastAsia="AR PL UMing TW" w:hAnsi="Kinnari" w:cs="Times New Roman"/>
                <w:spacing w:val="20"/>
                <w:sz w:val="20"/>
                <w:szCs w:val="20"/>
              </w:rPr>
              <w:t>高</w:t>
            </w:r>
          </w:p>
        </w:tc>
        <w:tc>
          <w:tcPr>
            <w:tcW w:w="1265" w:type="dxa"/>
            <w:tcBorders>
              <w:top w:val="single" w:sz="12" w:space="0" w:color="00000A"/>
              <w:left w:val="nil"/>
              <w:bottom w:val="nil"/>
              <w:right w:val="nil"/>
            </w:tcBorders>
            <w:shd w:val="clear" w:color="auto" w:fill="auto"/>
          </w:tcPr>
          <w:p w:rsidR="00110D91" w:rsidRDefault="00291201">
            <w:pPr>
              <w:snapToGrid w:val="0"/>
              <w:jc w:val="right"/>
              <w:rPr>
                <w:rFonts w:ascii="微軟正黑體" w:eastAsia="微軟正黑體" w:hAnsi="微軟正黑體"/>
                <w:spacing w:val="20"/>
                <w:sz w:val="20"/>
                <w:szCs w:val="20"/>
              </w:rPr>
            </w:pPr>
            <w:r>
              <w:rPr>
                <w:rFonts w:ascii="Kinnari" w:eastAsia="AR PL UMing TW" w:hAnsi="Kinnari" w:cs="Times New Roman"/>
                <w:spacing w:val="20"/>
                <w:sz w:val="20"/>
                <w:szCs w:val="20"/>
              </w:rPr>
              <w:t>中</w:t>
            </w:r>
          </w:p>
        </w:tc>
        <w:tc>
          <w:tcPr>
            <w:tcW w:w="1262" w:type="dxa"/>
            <w:tcBorders>
              <w:top w:val="single" w:sz="12" w:space="0" w:color="00000A"/>
              <w:left w:val="nil"/>
              <w:bottom w:val="nil"/>
              <w:right w:val="nil"/>
            </w:tcBorders>
            <w:shd w:val="clear" w:color="auto" w:fill="auto"/>
          </w:tcPr>
          <w:p w:rsidR="00110D91" w:rsidRDefault="00291201">
            <w:pPr>
              <w:snapToGrid w:val="0"/>
              <w:jc w:val="right"/>
              <w:rPr>
                <w:rFonts w:ascii="微軟正黑體" w:eastAsia="微軟正黑體" w:hAnsi="微軟正黑體"/>
                <w:spacing w:val="20"/>
                <w:sz w:val="20"/>
                <w:szCs w:val="20"/>
              </w:rPr>
            </w:pPr>
            <w:r>
              <w:rPr>
                <w:rFonts w:ascii="Kinnari" w:eastAsia="AR PL UMing TW" w:hAnsi="Kinnari" w:cs="Times New Roman"/>
                <w:spacing w:val="20"/>
                <w:sz w:val="20"/>
                <w:szCs w:val="20"/>
              </w:rPr>
              <w:t>低</w:t>
            </w:r>
          </w:p>
        </w:tc>
      </w:tr>
      <w:tr w:rsidR="00110D91">
        <w:trPr>
          <w:trHeight w:val="505"/>
        </w:trPr>
        <w:tc>
          <w:tcPr>
            <w:tcW w:w="1267" w:type="dxa"/>
            <w:tcBorders>
              <w:top w:val="nil"/>
              <w:left w:val="nil"/>
              <w:bottom w:val="nil"/>
              <w:right w:val="nil"/>
            </w:tcBorders>
            <w:shd w:val="clear" w:color="auto" w:fill="auto"/>
          </w:tcPr>
          <w:p w:rsidR="00110D91" w:rsidRDefault="00291201">
            <w:pPr>
              <w:snapToGrid w:val="0"/>
              <w:rPr>
                <w:rFonts w:ascii="微軟正黑體" w:eastAsia="微軟正黑體" w:hAnsi="微軟正黑體"/>
                <w:spacing w:val="20"/>
                <w:sz w:val="20"/>
                <w:szCs w:val="20"/>
              </w:rPr>
            </w:pPr>
            <w:r>
              <w:rPr>
                <w:rFonts w:ascii="Kinnari" w:eastAsia="AR PL UMing TW" w:hAnsi="Kinnari" w:cs="Times New Roman"/>
                <w:spacing w:val="20"/>
                <w:sz w:val="20"/>
                <w:szCs w:val="20"/>
              </w:rPr>
              <w:t>高</w:t>
            </w:r>
          </w:p>
        </w:tc>
        <w:tc>
          <w:tcPr>
            <w:tcW w:w="1265" w:type="dxa"/>
            <w:tcBorders>
              <w:top w:val="nil"/>
              <w:left w:val="nil"/>
              <w:bottom w:val="nil"/>
              <w:right w:val="nil"/>
            </w:tcBorders>
            <w:shd w:val="clear" w:color="auto" w:fill="800000"/>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color w:val="FFFFFF" w:themeColor="background1"/>
                <w:spacing w:val="20"/>
                <w:sz w:val="16"/>
                <w:szCs w:val="16"/>
              </w:rPr>
              <w:t>極高</w:t>
            </w:r>
          </w:p>
        </w:tc>
        <w:tc>
          <w:tcPr>
            <w:tcW w:w="1265" w:type="dxa"/>
            <w:tcBorders>
              <w:top w:val="nil"/>
              <w:left w:val="nil"/>
              <w:bottom w:val="nil"/>
              <w:right w:val="nil"/>
            </w:tcBorders>
            <w:shd w:val="clear" w:color="auto" w:fill="FF0000"/>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color w:val="FFFFFF" w:themeColor="background1"/>
                <w:spacing w:val="20"/>
                <w:sz w:val="16"/>
                <w:szCs w:val="16"/>
              </w:rPr>
              <w:t>高</w:t>
            </w:r>
          </w:p>
        </w:tc>
        <w:tc>
          <w:tcPr>
            <w:tcW w:w="1262" w:type="dxa"/>
            <w:tcBorders>
              <w:top w:val="nil"/>
              <w:left w:val="nil"/>
              <w:bottom w:val="nil"/>
              <w:right w:val="nil"/>
            </w:tcBorders>
            <w:shd w:val="clear" w:color="auto" w:fill="FF9966"/>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低</w:t>
            </w:r>
          </w:p>
        </w:tc>
      </w:tr>
      <w:tr w:rsidR="00110D91">
        <w:trPr>
          <w:trHeight w:val="515"/>
        </w:trPr>
        <w:tc>
          <w:tcPr>
            <w:tcW w:w="1267" w:type="dxa"/>
            <w:tcBorders>
              <w:top w:val="nil"/>
              <w:left w:val="nil"/>
              <w:bottom w:val="nil"/>
              <w:right w:val="nil"/>
            </w:tcBorders>
            <w:shd w:val="clear" w:color="auto" w:fill="auto"/>
          </w:tcPr>
          <w:p w:rsidR="00110D91" w:rsidRDefault="00291201">
            <w:pPr>
              <w:snapToGrid w:val="0"/>
              <w:rPr>
                <w:rFonts w:ascii="微軟正黑體" w:eastAsia="微軟正黑體" w:hAnsi="微軟正黑體"/>
                <w:spacing w:val="20"/>
                <w:sz w:val="20"/>
                <w:szCs w:val="20"/>
              </w:rPr>
            </w:pPr>
            <w:r>
              <w:rPr>
                <w:rFonts w:ascii="Kinnari" w:eastAsia="AR PL UMing TW" w:hAnsi="Kinnari" w:cs="Times New Roman"/>
                <w:spacing w:val="20"/>
                <w:sz w:val="20"/>
                <w:szCs w:val="20"/>
              </w:rPr>
              <w:t>中</w:t>
            </w:r>
          </w:p>
        </w:tc>
        <w:tc>
          <w:tcPr>
            <w:tcW w:w="1265" w:type="dxa"/>
            <w:tcBorders>
              <w:top w:val="nil"/>
              <w:left w:val="nil"/>
              <w:bottom w:val="nil"/>
              <w:right w:val="nil"/>
            </w:tcBorders>
            <w:shd w:val="clear" w:color="auto" w:fill="FF0000"/>
          </w:tcPr>
          <w:p w:rsidR="00110D91" w:rsidRDefault="00291201">
            <w:pPr>
              <w:snapToGrid w:val="0"/>
              <w:jc w:val="right"/>
              <w:rPr>
                <w:rFonts w:ascii="微軟正黑體" w:eastAsia="微軟正黑體" w:hAnsi="微軟正黑體"/>
                <w:color w:val="FFFFFF" w:themeColor="background1"/>
                <w:spacing w:val="20"/>
                <w:sz w:val="16"/>
                <w:szCs w:val="16"/>
              </w:rPr>
            </w:pPr>
            <w:r>
              <w:rPr>
                <w:rFonts w:ascii="Kinnari" w:eastAsia="AR PL UMing TW" w:hAnsi="Kinnari" w:cs="Times New Roman"/>
                <w:color w:val="FFFFFF" w:themeColor="background1"/>
                <w:spacing w:val="20"/>
                <w:sz w:val="16"/>
                <w:szCs w:val="16"/>
              </w:rPr>
              <w:t>高</w:t>
            </w:r>
          </w:p>
        </w:tc>
        <w:tc>
          <w:tcPr>
            <w:tcW w:w="1265" w:type="dxa"/>
            <w:tcBorders>
              <w:top w:val="nil"/>
              <w:left w:val="nil"/>
              <w:bottom w:val="nil"/>
              <w:right w:val="nil"/>
            </w:tcBorders>
            <w:shd w:val="clear" w:color="auto" w:fill="FF6600"/>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中</w:t>
            </w:r>
          </w:p>
        </w:tc>
        <w:tc>
          <w:tcPr>
            <w:tcW w:w="1262" w:type="dxa"/>
            <w:tcBorders>
              <w:top w:val="nil"/>
              <w:left w:val="nil"/>
              <w:bottom w:val="nil"/>
              <w:right w:val="nil"/>
            </w:tcBorders>
            <w:shd w:val="clear" w:color="auto" w:fill="FF9966"/>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低</w:t>
            </w:r>
          </w:p>
        </w:tc>
      </w:tr>
      <w:tr w:rsidR="00110D91">
        <w:trPr>
          <w:trHeight w:val="505"/>
        </w:trPr>
        <w:tc>
          <w:tcPr>
            <w:tcW w:w="1267" w:type="dxa"/>
            <w:tcBorders>
              <w:top w:val="nil"/>
              <w:left w:val="nil"/>
              <w:right w:val="nil"/>
            </w:tcBorders>
            <w:shd w:val="clear" w:color="auto" w:fill="auto"/>
          </w:tcPr>
          <w:p w:rsidR="00110D91" w:rsidRDefault="00291201">
            <w:pPr>
              <w:snapToGrid w:val="0"/>
              <w:rPr>
                <w:rFonts w:ascii="微軟正黑體" w:eastAsia="微軟正黑體" w:hAnsi="微軟正黑體"/>
                <w:spacing w:val="20"/>
                <w:sz w:val="20"/>
                <w:szCs w:val="20"/>
              </w:rPr>
            </w:pPr>
            <w:r>
              <w:rPr>
                <w:rFonts w:ascii="Kinnari" w:eastAsia="AR PL UMing TW" w:hAnsi="Kinnari" w:cs="Times New Roman"/>
                <w:spacing w:val="20"/>
                <w:sz w:val="20"/>
                <w:szCs w:val="20"/>
              </w:rPr>
              <w:t>低</w:t>
            </w:r>
          </w:p>
        </w:tc>
        <w:tc>
          <w:tcPr>
            <w:tcW w:w="1265" w:type="dxa"/>
            <w:tcBorders>
              <w:top w:val="nil"/>
              <w:left w:val="nil"/>
              <w:right w:val="nil"/>
            </w:tcBorders>
            <w:shd w:val="clear" w:color="auto" w:fill="FF0000"/>
          </w:tcPr>
          <w:p w:rsidR="00110D91" w:rsidRDefault="00291201">
            <w:pPr>
              <w:snapToGrid w:val="0"/>
              <w:jc w:val="right"/>
              <w:rPr>
                <w:rFonts w:ascii="微軟正黑體" w:eastAsia="微軟正黑體" w:hAnsi="微軟正黑體"/>
                <w:color w:val="FFFFFF" w:themeColor="background1"/>
                <w:spacing w:val="20"/>
                <w:sz w:val="16"/>
                <w:szCs w:val="16"/>
              </w:rPr>
            </w:pPr>
            <w:r>
              <w:rPr>
                <w:rFonts w:ascii="Kinnari" w:eastAsia="AR PL UMing TW" w:hAnsi="Kinnari" w:cs="Times New Roman"/>
                <w:color w:val="FFFFFF" w:themeColor="background1"/>
                <w:spacing w:val="20"/>
                <w:sz w:val="16"/>
                <w:szCs w:val="16"/>
              </w:rPr>
              <w:t>高</w:t>
            </w:r>
          </w:p>
        </w:tc>
        <w:tc>
          <w:tcPr>
            <w:tcW w:w="1265" w:type="dxa"/>
            <w:tcBorders>
              <w:top w:val="nil"/>
              <w:left w:val="nil"/>
              <w:right w:val="nil"/>
            </w:tcBorders>
            <w:shd w:val="clear" w:color="auto" w:fill="FF6600"/>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中</w:t>
            </w:r>
          </w:p>
        </w:tc>
        <w:tc>
          <w:tcPr>
            <w:tcW w:w="1262" w:type="dxa"/>
            <w:tcBorders>
              <w:top w:val="nil"/>
              <w:left w:val="nil"/>
              <w:right w:val="nil"/>
            </w:tcBorders>
            <w:shd w:val="clear" w:color="auto" w:fill="FFCC99"/>
          </w:tcPr>
          <w:p w:rsidR="00110D91" w:rsidRDefault="00291201">
            <w:pPr>
              <w:snapToGrid w:val="0"/>
              <w:jc w:val="right"/>
              <w:rPr>
                <w:rFonts w:ascii="微軟正黑體" w:eastAsia="微軟正黑體" w:hAnsi="微軟正黑體"/>
                <w:spacing w:val="20"/>
                <w:sz w:val="16"/>
                <w:szCs w:val="16"/>
              </w:rPr>
            </w:pPr>
            <w:r>
              <w:rPr>
                <w:rFonts w:ascii="Kinnari" w:eastAsia="AR PL UMing TW" w:hAnsi="Kinnari" w:cs="Times New Roman"/>
                <w:spacing w:val="20"/>
                <w:sz w:val="16"/>
                <w:szCs w:val="16"/>
              </w:rPr>
              <w:t>極低</w:t>
            </w:r>
          </w:p>
        </w:tc>
      </w:tr>
    </w:tbl>
    <w:p w:rsidR="00110D91" w:rsidRDefault="00291201">
      <w:pPr>
        <w:snapToGrid w:val="0"/>
        <w:jc w:val="both"/>
        <w:rPr>
          <w:rFonts w:asciiTheme="minorEastAsia" w:hAnsiTheme="minorEastAsia"/>
          <w:spacing w:val="20"/>
          <w:sz w:val="20"/>
          <w:szCs w:val="20"/>
        </w:rPr>
      </w:pPr>
      <w:r>
        <w:rPr>
          <w:rFonts w:ascii="Kinnari" w:eastAsia="AR PL UMing TW" w:hAnsi="Kinnari"/>
          <w:spacing w:val="20"/>
          <w:sz w:val="20"/>
          <w:szCs w:val="20"/>
        </w:rPr>
        <w:t>*</w:t>
      </w:r>
      <w:r>
        <w:rPr>
          <w:rFonts w:ascii="Kinnari" w:eastAsia="AR PL UMing TW" w:hAnsi="Kinnari"/>
          <w:spacing w:val="20"/>
          <w:sz w:val="20"/>
          <w:szCs w:val="20"/>
        </w:rPr>
        <w:t>需額外定義生殖潛力及受脅因子消除可行性的高、中、低是如何判定</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lastRenderedPageBreak/>
        <w:t>&lt;</w:t>
      </w:r>
      <w:r>
        <w:rPr>
          <w:rFonts w:ascii="Kinnari" w:eastAsia="AR PL UMing TW" w:hAnsi="Kinnari"/>
          <w:spacing w:val="20"/>
        </w:rPr>
        <w:t>保育行動成本評估</w:t>
      </w:r>
      <w:r>
        <w:rPr>
          <w:rFonts w:ascii="Kinnari" w:eastAsia="AR PL UMing TW" w:hAnsi="Kinnari"/>
          <w:spacing w:val="20"/>
        </w:rPr>
        <w:t>&gt;</w:t>
      </w:r>
    </w:p>
    <w:p w:rsidR="00110D91" w:rsidRDefault="00291201">
      <w:pPr>
        <w:snapToGrid w:val="0"/>
        <w:jc w:val="both"/>
        <w:rPr>
          <w:rFonts w:asciiTheme="minorEastAsia" w:eastAsia="AR PL UMing TW" w:hAnsiTheme="minorEastAsia"/>
          <w:spacing w:val="20"/>
          <w:highlight w:val="lightGray"/>
        </w:rPr>
      </w:pPr>
      <w:r>
        <w:rPr>
          <w:rFonts w:ascii="Kinnari" w:eastAsia="AR PL UMing TW" w:hAnsi="Kinnari"/>
          <w:spacing w:val="20"/>
        </w:rPr>
        <w:t>要進行保育行動成本評估，必須要了解所有要實行的保育行動。主要包含以下幾個大類</w:t>
      </w:r>
      <w:r>
        <w:rPr>
          <w:rFonts w:ascii="Kinnari" w:eastAsia="AR PL UMing TW" w:hAnsi="Kinnari"/>
          <w:spacing w:val="20"/>
        </w:rPr>
        <w:t>: (1)</w:t>
      </w:r>
      <w:r>
        <w:rPr>
          <w:rFonts w:ascii="Kinnari" w:eastAsia="AR PL UMing TW" w:hAnsi="Kinnari"/>
          <w:spacing w:val="20"/>
        </w:rPr>
        <w:t>調查</w:t>
      </w:r>
      <w:r>
        <w:rPr>
          <w:rFonts w:ascii="Kinnari" w:eastAsia="AR PL UMing TW" w:hAnsi="Kinnari"/>
          <w:spacing w:val="20"/>
        </w:rPr>
        <w:t>(Investigation):</w:t>
      </w:r>
      <w:r>
        <w:rPr>
          <w:rFonts w:ascii="Kinnari" w:eastAsia="AR PL UMing TW" w:hAnsi="Kinnari"/>
          <w:spacing w:val="20"/>
        </w:rPr>
        <w:t>針對生活史、環境需求、受脅機制等尚未明瞭的地方進行補充調查；</w:t>
      </w:r>
      <w:r>
        <w:rPr>
          <w:rFonts w:ascii="Kinnari" w:eastAsia="AR PL UMing TW" w:hAnsi="Kinnari"/>
          <w:spacing w:val="20"/>
        </w:rPr>
        <w:t>(2)</w:t>
      </w:r>
      <w:r>
        <w:rPr>
          <w:rFonts w:ascii="Kinnari" w:eastAsia="AR PL UMing TW" w:hAnsi="Kinnari"/>
          <w:spacing w:val="20"/>
        </w:rPr>
        <w:t>干預</w:t>
      </w:r>
      <w:r>
        <w:rPr>
          <w:rFonts w:ascii="Kinnari" w:eastAsia="AR PL UMing TW" w:hAnsi="Kinnari"/>
          <w:spacing w:val="20"/>
        </w:rPr>
        <w:t>(Intervention):</w:t>
      </w:r>
      <w:r>
        <w:rPr>
          <w:rFonts w:ascii="Kinnari" w:eastAsia="AR PL UMing TW" w:hAnsi="Kinnari"/>
          <w:spacing w:val="20"/>
        </w:rPr>
        <w:t>執行排除威脅的實際行動；</w:t>
      </w:r>
      <w:r>
        <w:rPr>
          <w:rFonts w:ascii="Kinnari" w:eastAsia="AR PL UMing TW" w:hAnsi="Kinnari"/>
          <w:spacing w:val="20"/>
        </w:rPr>
        <w:t>(3)</w:t>
      </w:r>
      <w:r>
        <w:rPr>
          <w:rFonts w:ascii="Kinnari" w:eastAsia="AR PL UMing TW" w:hAnsi="Kinnari"/>
          <w:spacing w:val="20"/>
        </w:rPr>
        <w:t>監測</w:t>
      </w:r>
      <w:r>
        <w:rPr>
          <w:rFonts w:ascii="Kinnari" w:eastAsia="AR PL UMing TW" w:hAnsi="Kinnari"/>
          <w:spacing w:val="20"/>
        </w:rPr>
        <w:t>(Monitoring):</w:t>
      </w:r>
      <w:r>
        <w:rPr>
          <w:rFonts w:ascii="Kinnari" w:eastAsia="AR PL UMing TW" w:hAnsi="Kinnari"/>
          <w:spacing w:val="20"/>
        </w:rPr>
        <w:t>辨別核心族群並進行定期監測，以檢驗</w:t>
      </w:r>
      <w:r>
        <w:t>保育成效；</w:t>
      </w:r>
      <w:r>
        <w:t>(4)</w:t>
      </w:r>
      <w:r>
        <w:t>大眾關注</w:t>
      </w:r>
      <w:r>
        <w:t>(Public awareness):</w:t>
      </w:r>
      <w:r>
        <w:t>增加社會關注。其中，調查是接下來實施干預行動的基準，因此被視為最必須優先執行的項目；干預行動是確實能讓物種現況改變的步驟，若是無法及時地實施正確的干預行動，該物種的現況很容易繼續加劇；監測行動是用來確認保育成效，若是成效遠低於預先評估的狀況，則必須重新檢視全部的保育行動措施，做出適當的修正；提高大眾關注度能使得更多人重視此瀕危物種，</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因此，若要估計保育成本，則可以從這四大項目去思考列出保育某物種所有須採取的保育行動，接著評估各行動的成本。建議在此將成本分成數個等級來進行評估</w:t>
      </w:r>
      <w:r>
        <w:rPr>
          <w:rFonts w:ascii="Kinnari" w:eastAsia="AR PL UMing TW" w:hAnsi="Kinnari"/>
          <w:spacing w:val="20"/>
        </w:rPr>
        <w:t>(</w:t>
      </w:r>
      <w:r>
        <w:rPr>
          <w:rFonts w:ascii="Kinnari" w:eastAsia="AR PL UMing TW" w:hAnsi="Kinnari"/>
          <w:spacing w:val="20"/>
        </w:rPr>
        <w:t>如表</w:t>
      </w:r>
      <w:r>
        <w:rPr>
          <w:rFonts w:asciiTheme="minorEastAsia" w:hAnsiTheme="minorEastAsia"/>
          <w:spacing w:val="20"/>
        </w:rPr>
        <w:t>六</w:t>
      </w:r>
      <w:r>
        <w:rPr>
          <w:rFonts w:ascii="Kinnari" w:eastAsia="AR PL UMing TW" w:hAnsi="Kinnari"/>
          <w:spacing w:val="20"/>
        </w:rPr>
        <w:t>)</w:t>
      </w:r>
      <w:r>
        <w:rPr>
          <w:rFonts w:ascii="Kinnari" w:eastAsia="AR PL UMing TW" w:hAnsi="Kinnari"/>
          <w:spacing w:val="20"/>
        </w:rPr>
        <w:t>，而不需要直接評估出費用。接著將各物種所須採取的行動成本列出來</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 3</w:t>
      </w:r>
      <w:r>
        <w:rPr>
          <w:rFonts w:ascii="Kinnari" w:eastAsia="AR PL UMing TW" w:hAnsi="Kinnari"/>
          <w:spacing w:val="20"/>
        </w:rPr>
        <w:t>項低成本、</w:t>
      </w:r>
      <w:r>
        <w:rPr>
          <w:rFonts w:ascii="Kinnari" w:eastAsia="AR PL UMing TW" w:hAnsi="Kinnari"/>
          <w:spacing w:val="20"/>
        </w:rPr>
        <w:t>5</w:t>
      </w:r>
      <w:r>
        <w:rPr>
          <w:rFonts w:ascii="Kinnari" w:eastAsia="AR PL UMing TW" w:hAnsi="Kinnari"/>
          <w:spacing w:val="20"/>
        </w:rPr>
        <w:t>項中成本、</w:t>
      </w:r>
      <w:r>
        <w:rPr>
          <w:rFonts w:ascii="Kinnari" w:eastAsia="AR PL UMing TW" w:hAnsi="Kinnari"/>
          <w:spacing w:val="20"/>
        </w:rPr>
        <w:t>1</w:t>
      </w:r>
      <w:r>
        <w:rPr>
          <w:rFonts w:ascii="Kinnari" w:eastAsia="AR PL UMing TW" w:hAnsi="Kinnari"/>
          <w:spacing w:val="20"/>
        </w:rPr>
        <w:t>項極高成本</w:t>
      </w:r>
      <w:r>
        <w:rPr>
          <w:rFonts w:ascii="Kinnari" w:eastAsia="AR PL UMing TW" w:hAnsi="Kinnari"/>
          <w:spacing w:val="20"/>
        </w:rPr>
        <w:t>)</w:t>
      </w:r>
      <w:r>
        <w:rPr>
          <w:rFonts w:ascii="Kinnari" w:eastAsia="AR PL UMing TW" w:hAnsi="Kinnari"/>
          <w:spacing w:val="20"/>
        </w:rPr>
        <w:t>，加權計算比較之後即可估計出哪個物種的保育成本較高或較低。</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表</w:t>
      </w:r>
      <w:r>
        <w:rPr>
          <w:rFonts w:asciiTheme="minorEastAsia" w:hAnsiTheme="minorEastAsia"/>
          <w:spacing w:val="20"/>
        </w:rPr>
        <w:t>六</w:t>
      </w:r>
      <w:r>
        <w:rPr>
          <w:rFonts w:ascii="Kinnari" w:eastAsia="AR PL UMing TW" w:hAnsi="Kinnari"/>
          <w:spacing w:val="20"/>
        </w:rPr>
        <w:t>、保育行動成本等級定義</w:t>
      </w:r>
      <w:r>
        <w:rPr>
          <w:rFonts w:ascii="Kinnari" w:eastAsia="AR PL UMing TW" w:hAnsi="Kinnari"/>
          <w:spacing w:val="20"/>
        </w:rPr>
        <w:t>(</w:t>
      </w:r>
      <w:r>
        <w:rPr>
          <w:rFonts w:ascii="Kinnari" w:eastAsia="AR PL UMing TW" w:hAnsi="Kinnari"/>
          <w:spacing w:val="20"/>
        </w:rPr>
        <w:t>參考範例</w:t>
      </w:r>
      <w:r>
        <w:rPr>
          <w:rFonts w:ascii="Kinnari" w:eastAsia="AR PL UMing TW" w:hAnsi="Kinnari"/>
          <w:spacing w:val="20"/>
        </w:rPr>
        <w:t>)</w:t>
      </w:r>
    </w:p>
    <w:tbl>
      <w:tblPr>
        <w:tblStyle w:val="af"/>
        <w:tblW w:w="7110" w:type="dxa"/>
        <w:tblCellMar>
          <w:left w:w="148" w:type="dxa"/>
        </w:tblCellMar>
        <w:tblLook w:val="04A0" w:firstRow="1" w:lastRow="0" w:firstColumn="1" w:lastColumn="0" w:noHBand="0" w:noVBand="1"/>
      </w:tblPr>
      <w:tblGrid>
        <w:gridCol w:w="1186"/>
        <w:gridCol w:w="1511"/>
        <w:gridCol w:w="1134"/>
        <w:gridCol w:w="1134"/>
        <w:gridCol w:w="1501"/>
        <w:gridCol w:w="644"/>
      </w:tblGrid>
      <w:tr w:rsidR="00110D91">
        <w:tc>
          <w:tcPr>
            <w:tcW w:w="1185" w:type="dxa"/>
            <w:tcBorders>
              <w:top w:val="nil"/>
              <w:left w:val="nil"/>
              <w:bottom w:val="nil"/>
              <w:right w:val="nil"/>
            </w:tcBorders>
            <w:shd w:val="clear" w:color="auto" w:fill="auto"/>
          </w:tcPr>
          <w:p w:rsidR="00110D91" w:rsidRDefault="00110D91">
            <w:pPr>
              <w:snapToGrid w:val="0"/>
              <w:jc w:val="both"/>
              <w:rPr>
                <w:rFonts w:ascii="Kinnari" w:eastAsia="AR PL UMing TW" w:hAnsi="Kinnari" w:cs="Times New Roman"/>
                <w:spacing w:val="20"/>
                <w:sz w:val="22"/>
              </w:rPr>
            </w:pPr>
          </w:p>
        </w:tc>
        <w:tc>
          <w:tcPr>
            <w:tcW w:w="5924" w:type="dxa"/>
            <w:gridSpan w:val="5"/>
            <w:tcBorders>
              <w:top w:val="nil"/>
              <w:left w:val="nil"/>
              <w:right w:val="nil"/>
            </w:tcBorders>
            <w:shd w:val="clear" w:color="auto" w:fill="auto"/>
          </w:tcPr>
          <w:p w:rsidR="00110D91" w:rsidRDefault="00291201">
            <w:pPr>
              <w:snapToGrid w:val="0"/>
              <w:jc w:val="both"/>
              <w:rPr>
                <w:rFonts w:asciiTheme="minorEastAsia" w:hAnsiTheme="minorEastAsia"/>
                <w:spacing w:val="20"/>
                <w:sz w:val="20"/>
                <w:szCs w:val="20"/>
              </w:rPr>
            </w:pPr>
            <w:r>
              <w:rPr>
                <w:rFonts w:ascii="Kinnari" w:eastAsia="AR PL UMing TW" w:hAnsi="Kinnari" w:cs="Times New Roman"/>
                <w:spacing w:val="20"/>
                <w:sz w:val="20"/>
                <w:szCs w:val="20"/>
              </w:rPr>
              <w:t>評估方式</w:t>
            </w:r>
            <w:r>
              <w:rPr>
                <w:rFonts w:ascii="Kinnari" w:eastAsia="AR PL UMing TW" w:hAnsi="Kinnari" w:cs="Times New Roman"/>
                <w:spacing w:val="20"/>
                <w:sz w:val="20"/>
                <w:szCs w:val="20"/>
              </w:rPr>
              <w:t>*</w:t>
            </w:r>
          </w:p>
        </w:tc>
      </w:tr>
      <w:tr w:rsidR="00110D91">
        <w:tc>
          <w:tcPr>
            <w:tcW w:w="1185" w:type="dxa"/>
            <w:tcBorders>
              <w:top w:val="nil"/>
              <w:left w:val="nil"/>
              <w:bottom w:val="single" w:sz="12" w:space="0" w:color="00000A"/>
              <w:right w:val="nil"/>
            </w:tcBorders>
            <w:shd w:val="clear" w:color="auto" w:fill="auto"/>
          </w:tcPr>
          <w:p w:rsidR="00110D91" w:rsidRDefault="00291201">
            <w:pPr>
              <w:snapToGrid w:val="0"/>
              <w:jc w:val="both"/>
              <w:rPr>
                <w:rFonts w:asciiTheme="minorEastAsia" w:hAnsiTheme="minorEastAsia"/>
                <w:spacing w:val="20"/>
                <w:sz w:val="20"/>
                <w:szCs w:val="20"/>
              </w:rPr>
            </w:pPr>
            <w:r>
              <w:rPr>
                <w:rFonts w:ascii="Kinnari" w:eastAsia="AR PL UMing TW" w:hAnsi="Kinnari" w:cs="Times New Roman"/>
                <w:spacing w:val="20"/>
                <w:sz w:val="20"/>
                <w:szCs w:val="20"/>
              </w:rPr>
              <w:t>成本等級</w:t>
            </w:r>
          </w:p>
        </w:tc>
        <w:tc>
          <w:tcPr>
            <w:tcW w:w="1511" w:type="dxa"/>
            <w:tcBorders>
              <w:top w:val="single" w:sz="12" w:space="0" w:color="00000A"/>
              <w:left w:val="nil"/>
              <w:bottom w:val="single" w:sz="12"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工作天</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頻度</w:t>
            </w:r>
            <w:r>
              <w:rPr>
                <w:rFonts w:ascii="Kinnari" w:eastAsia="AR PL UMing TW" w:hAnsi="Kinnari" w:cs="Times New Roman"/>
                <w:spacing w:val="20"/>
                <w:sz w:val="16"/>
                <w:szCs w:val="16"/>
              </w:rPr>
              <w:t>×</w:t>
            </w:r>
            <w:r>
              <w:rPr>
                <w:rFonts w:ascii="Kinnari" w:eastAsia="AR PL UMing TW" w:hAnsi="Kinnari" w:cs="Times New Roman"/>
                <w:spacing w:val="20"/>
                <w:sz w:val="16"/>
                <w:szCs w:val="16"/>
              </w:rPr>
              <w:t>年</w:t>
            </w:r>
            <w:r>
              <w:rPr>
                <w:rFonts w:ascii="Kinnari" w:eastAsia="AR PL UMing TW" w:hAnsi="Kinnari" w:cs="Times New Roman"/>
                <w:spacing w:val="20"/>
                <w:sz w:val="16"/>
                <w:szCs w:val="16"/>
              </w:rPr>
              <w:t>**</w:t>
            </w:r>
          </w:p>
        </w:tc>
        <w:tc>
          <w:tcPr>
            <w:tcW w:w="1134" w:type="dxa"/>
            <w:tcBorders>
              <w:top w:val="single" w:sz="12" w:space="0" w:color="00000A"/>
              <w:left w:val="nil"/>
              <w:bottom w:val="single" w:sz="12"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執行</w:t>
            </w:r>
          </w:p>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單位數</w:t>
            </w:r>
          </w:p>
        </w:tc>
        <w:tc>
          <w:tcPr>
            <w:tcW w:w="1134" w:type="dxa"/>
            <w:tcBorders>
              <w:top w:val="single" w:sz="12" w:space="0" w:color="00000A"/>
              <w:left w:val="nil"/>
              <w:bottom w:val="single" w:sz="12"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工程數</w:t>
            </w:r>
          </w:p>
        </w:tc>
        <w:tc>
          <w:tcPr>
            <w:tcW w:w="1501" w:type="dxa"/>
            <w:tcBorders>
              <w:top w:val="single" w:sz="12" w:space="0" w:color="00000A"/>
              <w:left w:val="nil"/>
              <w:bottom w:val="single" w:sz="12"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政策影響人數</w:t>
            </w:r>
          </w:p>
        </w:tc>
        <w:tc>
          <w:tcPr>
            <w:tcW w:w="644" w:type="dxa"/>
            <w:tcBorders>
              <w:top w:val="single" w:sz="12" w:space="0" w:color="00000A"/>
              <w:left w:val="nil"/>
              <w:bottom w:val="single" w:sz="12" w:space="0" w:color="00000A"/>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110D91">
        <w:tc>
          <w:tcPr>
            <w:tcW w:w="1185" w:type="dxa"/>
            <w:tcBorders>
              <w:top w:val="single" w:sz="12" w:space="0" w:color="00000A"/>
              <w:left w:val="nil"/>
              <w:bottom w:val="nil"/>
              <w:right w:val="single" w:sz="12" w:space="0" w:color="00000A"/>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低</w:t>
            </w:r>
          </w:p>
        </w:tc>
        <w:tc>
          <w:tcPr>
            <w:tcW w:w="1511" w:type="dxa"/>
            <w:tcBorders>
              <w:top w:val="single" w:sz="12" w:space="0" w:color="00000A"/>
              <w:left w:val="single" w:sz="12" w:space="0" w:color="00000A"/>
              <w:bottom w:val="nil"/>
              <w:right w:val="nil"/>
            </w:tcBorders>
            <w:shd w:val="clear" w:color="auto" w:fill="auto"/>
            <w:tcMar>
              <w:left w:w="-15" w:type="dxa"/>
            </w:tcMar>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&lt;50</w:t>
            </w:r>
          </w:p>
        </w:tc>
        <w:tc>
          <w:tcPr>
            <w:tcW w:w="1134" w:type="dxa"/>
            <w:tcBorders>
              <w:top w:val="single" w:sz="12" w:space="0" w:color="00000A"/>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tc>
        <w:tc>
          <w:tcPr>
            <w:tcW w:w="1134" w:type="dxa"/>
            <w:tcBorders>
              <w:top w:val="single" w:sz="12" w:space="0" w:color="00000A"/>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0</w:t>
            </w:r>
          </w:p>
        </w:tc>
        <w:tc>
          <w:tcPr>
            <w:tcW w:w="1501" w:type="dxa"/>
            <w:tcBorders>
              <w:top w:val="single" w:sz="12" w:space="0" w:color="00000A"/>
              <w:left w:val="nil"/>
              <w:bottom w:val="nil"/>
              <w:right w:val="nil"/>
            </w:tcBorders>
            <w:shd w:val="clear" w:color="auto" w:fill="auto"/>
          </w:tcPr>
          <w:p w:rsidR="00110D91" w:rsidRDefault="00110D91">
            <w:pPr>
              <w:snapToGrid w:val="0"/>
              <w:jc w:val="right"/>
              <w:rPr>
                <w:rFonts w:ascii="Kinnari" w:eastAsia="AR PL UMing TW" w:hAnsi="Kinnari" w:cs="Times New Roman"/>
                <w:spacing w:val="20"/>
                <w:sz w:val="16"/>
                <w:szCs w:val="16"/>
              </w:rPr>
            </w:pPr>
          </w:p>
        </w:tc>
        <w:tc>
          <w:tcPr>
            <w:tcW w:w="644" w:type="dxa"/>
            <w:tcBorders>
              <w:top w:val="single" w:sz="12" w:space="0" w:color="00000A"/>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110D91">
        <w:tc>
          <w:tcPr>
            <w:tcW w:w="1185" w:type="dxa"/>
            <w:tcBorders>
              <w:top w:val="nil"/>
              <w:left w:val="nil"/>
              <w:bottom w:val="nil"/>
              <w:right w:val="single" w:sz="12" w:space="0" w:color="00000A"/>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中</w:t>
            </w:r>
          </w:p>
        </w:tc>
        <w:tc>
          <w:tcPr>
            <w:tcW w:w="1511" w:type="dxa"/>
            <w:tcBorders>
              <w:top w:val="nil"/>
              <w:left w:val="single" w:sz="12" w:space="0" w:color="00000A"/>
              <w:bottom w:val="nil"/>
              <w:right w:val="nil"/>
            </w:tcBorders>
            <w:shd w:val="clear" w:color="auto" w:fill="auto"/>
            <w:tcMar>
              <w:left w:w="-15" w:type="dxa"/>
            </w:tcMar>
          </w:tcPr>
          <w:p w:rsidR="00110D91" w:rsidRDefault="00291201">
            <w:pPr>
              <w:snapToGrid w:val="0"/>
              <w:jc w:val="right"/>
              <w:rPr>
                <w:rFonts w:ascii="Kinnari" w:eastAsia="AR PL UMing TW" w:hAnsi="Kinnari"/>
                <w:sz w:val="16"/>
                <w:szCs w:val="16"/>
              </w:rPr>
            </w:pPr>
            <w:r>
              <w:rPr>
                <w:rFonts w:ascii="Kinnari" w:eastAsia="AR PL UMing TW" w:hAnsi="Kinnari" w:cs="Times New Roman"/>
                <w:spacing w:val="20"/>
                <w:sz w:val="16"/>
                <w:szCs w:val="16"/>
              </w:rPr>
              <w:t>50~124</w:t>
            </w:r>
          </w:p>
        </w:tc>
        <w:tc>
          <w:tcPr>
            <w:tcW w:w="1134"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2~3</w:t>
            </w:r>
          </w:p>
        </w:tc>
        <w:tc>
          <w:tcPr>
            <w:tcW w:w="1134"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0</w:t>
            </w:r>
          </w:p>
        </w:tc>
        <w:tc>
          <w:tcPr>
            <w:tcW w:w="1501"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少</w:t>
            </w:r>
          </w:p>
        </w:tc>
        <w:tc>
          <w:tcPr>
            <w:tcW w:w="644" w:type="dxa"/>
            <w:tcBorders>
              <w:top w:val="nil"/>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110D91">
        <w:tc>
          <w:tcPr>
            <w:tcW w:w="1185" w:type="dxa"/>
            <w:tcBorders>
              <w:top w:val="nil"/>
              <w:left w:val="nil"/>
              <w:bottom w:val="nil"/>
              <w:right w:val="single" w:sz="12" w:space="0" w:color="00000A"/>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高</w:t>
            </w:r>
          </w:p>
        </w:tc>
        <w:tc>
          <w:tcPr>
            <w:tcW w:w="1511" w:type="dxa"/>
            <w:tcBorders>
              <w:top w:val="nil"/>
              <w:left w:val="single" w:sz="12" w:space="0" w:color="00000A"/>
              <w:bottom w:val="nil"/>
              <w:right w:val="nil"/>
            </w:tcBorders>
            <w:shd w:val="clear" w:color="auto" w:fill="auto"/>
            <w:tcMar>
              <w:left w:w="-15" w:type="dxa"/>
            </w:tcMar>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125~200</w:t>
            </w:r>
          </w:p>
        </w:tc>
        <w:tc>
          <w:tcPr>
            <w:tcW w:w="1134"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4~7</w:t>
            </w:r>
          </w:p>
        </w:tc>
        <w:tc>
          <w:tcPr>
            <w:tcW w:w="1134"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0</w:t>
            </w:r>
          </w:p>
        </w:tc>
        <w:tc>
          <w:tcPr>
            <w:tcW w:w="1501" w:type="dxa"/>
            <w:tcBorders>
              <w:top w:val="nil"/>
              <w:left w:val="nil"/>
              <w:bottom w:val="nil"/>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中</w:t>
            </w:r>
          </w:p>
        </w:tc>
        <w:tc>
          <w:tcPr>
            <w:tcW w:w="644" w:type="dxa"/>
            <w:tcBorders>
              <w:top w:val="nil"/>
              <w:left w:val="nil"/>
              <w:bottom w:val="nil"/>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r w:rsidR="00110D91">
        <w:tc>
          <w:tcPr>
            <w:tcW w:w="1185" w:type="dxa"/>
            <w:tcBorders>
              <w:top w:val="nil"/>
              <w:left w:val="nil"/>
              <w:bottom w:val="double" w:sz="4" w:space="0" w:color="00000A"/>
              <w:right w:val="single" w:sz="12" w:space="0" w:color="00000A"/>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極高</w:t>
            </w:r>
          </w:p>
        </w:tc>
        <w:tc>
          <w:tcPr>
            <w:tcW w:w="1511" w:type="dxa"/>
            <w:tcBorders>
              <w:top w:val="nil"/>
              <w:left w:val="single" w:sz="12" w:space="0" w:color="00000A"/>
              <w:bottom w:val="double" w:sz="4" w:space="0" w:color="00000A"/>
              <w:right w:val="nil"/>
            </w:tcBorders>
            <w:shd w:val="clear" w:color="auto" w:fill="auto"/>
            <w:tcMar>
              <w:left w:w="-15" w:type="dxa"/>
            </w:tcMar>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≧200</w:t>
            </w:r>
          </w:p>
        </w:tc>
        <w:tc>
          <w:tcPr>
            <w:tcW w:w="1134" w:type="dxa"/>
            <w:tcBorders>
              <w:top w:val="nil"/>
              <w:left w:val="nil"/>
              <w:bottom w:val="double" w:sz="4"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≧8</w:t>
            </w:r>
          </w:p>
        </w:tc>
        <w:tc>
          <w:tcPr>
            <w:tcW w:w="1134" w:type="dxa"/>
            <w:tcBorders>
              <w:top w:val="nil"/>
              <w:left w:val="nil"/>
              <w:bottom w:val="double" w:sz="4"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≧1</w:t>
            </w:r>
          </w:p>
        </w:tc>
        <w:tc>
          <w:tcPr>
            <w:tcW w:w="1501" w:type="dxa"/>
            <w:tcBorders>
              <w:top w:val="nil"/>
              <w:left w:val="nil"/>
              <w:bottom w:val="double" w:sz="4" w:space="0" w:color="00000A"/>
              <w:right w:val="nil"/>
            </w:tcBorders>
            <w:shd w:val="clear" w:color="auto" w:fill="auto"/>
          </w:tcPr>
          <w:p w:rsidR="00110D91" w:rsidRDefault="00291201">
            <w:pPr>
              <w:snapToGrid w:val="0"/>
              <w:jc w:val="right"/>
              <w:rPr>
                <w:rFonts w:asciiTheme="minorEastAsia" w:hAnsiTheme="minorEastAsia"/>
                <w:spacing w:val="20"/>
                <w:sz w:val="16"/>
                <w:szCs w:val="16"/>
              </w:rPr>
            </w:pPr>
            <w:r>
              <w:rPr>
                <w:rFonts w:ascii="Kinnari" w:eastAsia="AR PL UMing TW" w:hAnsi="Kinnari" w:cs="Times New Roman"/>
                <w:spacing w:val="20"/>
                <w:sz w:val="16"/>
                <w:szCs w:val="16"/>
              </w:rPr>
              <w:t>多</w:t>
            </w:r>
          </w:p>
        </w:tc>
        <w:tc>
          <w:tcPr>
            <w:tcW w:w="644" w:type="dxa"/>
            <w:tcBorders>
              <w:top w:val="nil"/>
              <w:left w:val="nil"/>
              <w:bottom w:val="double" w:sz="4" w:space="0" w:color="00000A"/>
              <w:right w:val="nil"/>
            </w:tcBorders>
            <w:shd w:val="clear" w:color="auto" w:fill="auto"/>
          </w:tcPr>
          <w:p w:rsidR="00110D91" w:rsidRDefault="00291201">
            <w:pPr>
              <w:snapToGrid w:val="0"/>
              <w:jc w:val="both"/>
              <w:rPr>
                <w:rFonts w:asciiTheme="minorEastAsia" w:hAnsiTheme="minorEastAsia"/>
                <w:spacing w:val="20"/>
                <w:sz w:val="16"/>
                <w:szCs w:val="16"/>
              </w:rPr>
            </w:pPr>
            <w:r>
              <w:rPr>
                <w:rFonts w:ascii="Kinnari" w:eastAsia="AR PL UMing TW" w:hAnsi="Kinnari" w:cs="Times New Roman"/>
                <w:spacing w:val="20"/>
                <w:sz w:val="16"/>
                <w:szCs w:val="16"/>
              </w:rPr>
              <w:t>…</w:t>
            </w:r>
          </w:p>
        </w:tc>
      </w:tr>
    </w:tbl>
    <w:p w:rsidR="00110D91" w:rsidRDefault="00291201">
      <w:pPr>
        <w:snapToGrid w:val="0"/>
        <w:jc w:val="both"/>
        <w:rPr>
          <w:rFonts w:asciiTheme="minorEastAsia" w:hAnsiTheme="minorEastAsia"/>
          <w:spacing w:val="20"/>
          <w:sz w:val="16"/>
          <w:szCs w:val="16"/>
        </w:rPr>
      </w:pPr>
      <w:r>
        <w:rPr>
          <w:rFonts w:ascii="Kinnari" w:eastAsia="AR PL UMing TW" w:hAnsi="Kinnari"/>
          <w:spacing w:val="20"/>
          <w:sz w:val="16"/>
          <w:szCs w:val="16"/>
        </w:rPr>
        <w:t>*</w:t>
      </w:r>
      <w:r>
        <w:rPr>
          <w:rFonts w:ascii="Kinnari" w:eastAsia="AR PL UMing TW" w:hAnsi="Kinnari"/>
          <w:spacing w:val="20"/>
          <w:sz w:val="16"/>
          <w:szCs w:val="16"/>
        </w:rPr>
        <w:t>依據該保育行動內容使用適合的評估方式判別成本等級</w:t>
      </w:r>
    </w:p>
    <w:p w:rsidR="00110D91" w:rsidRDefault="00291201">
      <w:pPr>
        <w:snapToGrid w:val="0"/>
        <w:jc w:val="both"/>
        <w:rPr>
          <w:rFonts w:asciiTheme="minorEastAsia" w:hAnsiTheme="minorEastAsia"/>
          <w:spacing w:val="20"/>
          <w:sz w:val="16"/>
          <w:szCs w:val="16"/>
        </w:rPr>
      </w:pPr>
      <w:r>
        <w:rPr>
          <w:rFonts w:ascii="Kinnari" w:eastAsia="AR PL UMing TW" w:hAnsi="Kinnari"/>
          <w:spacing w:val="20"/>
          <w:sz w:val="16"/>
          <w:szCs w:val="16"/>
        </w:rPr>
        <w:t>**</w:t>
      </w:r>
      <w:r>
        <w:rPr>
          <w:rFonts w:ascii="Kinnari" w:eastAsia="AR PL UMing TW" w:hAnsi="Kinnari"/>
          <w:spacing w:val="20"/>
          <w:sz w:val="16"/>
          <w:szCs w:val="16"/>
        </w:rPr>
        <w:t>單次保育行動的工作天數</w:t>
      </w:r>
      <w:r>
        <w:rPr>
          <w:rFonts w:ascii="Kinnari" w:eastAsia="AR PL UMing TW" w:hAnsi="Kinnari"/>
          <w:spacing w:val="20"/>
          <w:sz w:val="16"/>
          <w:szCs w:val="16"/>
        </w:rPr>
        <w:t>(</w:t>
      </w:r>
      <w:r>
        <w:rPr>
          <w:rFonts w:ascii="Kinnari" w:eastAsia="AR PL UMing TW" w:hAnsi="Kinnari"/>
          <w:spacing w:val="20"/>
          <w:sz w:val="16"/>
          <w:szCs w:val="16"/>
        </w:rPr>
        <w:t>如實施一次外來種移除</w:t>
      </w:r>
      <w:r>
        <w:rPr>
          <w:rFonts w:ascii="Kinnari" w:eastAsia="AR PL UMing TW" w:hAnsi="Kinnari"/>
          <w:spacing w:val="20"/>
          <w:sz w:val="16"/>
          <w:szCs w:val="16"/>
        </w:rPr>
        <w:t>)×</w:t>
      </w:r>
      <w:r>
        <w:rPr>
          <w:rFonts w:ascii="Kinnari" w:eastAsia="AR PL UMing TW" w:hAnsi="Kinnari"/>
          <w:spacing w:val="20"/>
          <w:sz w:val="16"/>
          <w:szCs w:val="16"/>
        </w:rPr>
        <w:t>每年執行幾次</w:t>
      </w:r>
      <w:r>
        <w:rPr>
          <w:rFonts w:ascii="Kinnari" w:eastAsia="AR PL UMing TW" w:hAnsi="Kinnari"/>
          <w:spacing w:val="20"/>
          <w:sz w:val="16"/>
          <w:szCs w:val="16"/>
        </w:rPr>
        <w:t>×</w:t>
      </w:r>
      <w:r>
        <w:rPr>
          <w:rFonts w:ascii="Kinnari" w:eastAsia="AR PL UMing TW" w:hAnsi="Kinnari"/>
          <w:spacing w:val="20"/>
          <w:sz w:val="16"/>
          <w:szCs w:val="16"/>
        </w:rPr>
        <w:t>持續幾年</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例如，假設</w:t>
      </w:r>
      <w:r>
        <w:rPr>
          <w:rFonts w:ascii="Kinnari" w:eastAsia="AR PL UMing TW" w:hAnsi="Kinnari"/>
          <w:spacing w:val="20"/>
        </w:rPr>
        <w:t>A</w:t>
      </w:r>
      <w:r>
        <w:rPr>
          <w:rFonts w:ascii="Kinnari" w:eastAsia="AR PL UMing TW" w:hAnsi="Kinnari"/>
          <w:spacing w:val="20"/>
        </w:rPr>
        <w:t>物種的主要受脅原因為棲地破壞、及外來種入侵，而專家提出需要採取的保育行動及預估成本如下</w:t>
      </w:r>
      <w:r>
        <w:rPr>
          <w:rFonts w:ascii="Kinnari" w:eastAsia="AR PL UMing TW" w:hAnsi="Kinnari"/>
          <w:spacing w:val="20"/>
        </w:rPr>
        <w:t>:</w:t>
      </w:r>
    </w:p>
    <w:p w:rsidR="00110D91" w:rsidRDefault="00110D91">
      <w:pPr>
        <w:snapToGrid w:val="0"/>
        <w:jc w:val="both"/>
        <w:rPr>
          <w:rFonts w:ascii="Kinnari" w:eastAsia="AR PL UMing TW" w:hAnsi="Kinnari"/>
          <w:spacing w:val="20"/>
        </w:rPr>
      </w:pPr>
    </w:p>
    <w:p w:rsidR="00110D91" w:rsidRDefault="00291201">
      <w:pPr>
        <w:snapToGrid w:val="0"/>
        <w:ind w:left="1916" w:hanging="1916"/>
        <w:jc w:val="both"/>
        <w:rPr>
          <w:rFonts w:asciiTheme="minorEastAsia" w:hAnsiTheme="minorEastAsia"/>
          <w:spacing w:val="20"/>
        </w:rPr>
      </w:pPr>
      <w:r>
        <w:rPr>
          <w:rFonts w:ascii="Kinnari" w:eastAsia="AR PL UMing TW" w:hAnsi="Kinnari"/>
          <w:spacing w:val="20"/>
        </w:rPr>
        <w:t>調查</w:t>
      </w:r>
      <w:r>
        <w:rPr>
          <w:rFonts w:ascii="Kinnari" w:eastAsia="AR PL UMing TW" w:hAnsi="Kinnari"/>
          <w:spacing w:val="20"/>
        </w:rPr>
        <w:t xml:space="preserve">: </w:t>
      </w:r>
      <w:r>
        <w:rPr>
          <w:rFonts w:ascii="Kinnari" w:eastAsia="AR PL UMing TW" w:hAnsi="Kinnari"/>
          <w:spacing w:val="20"/>
        </w:rPr>
        <w:tab/>
      </w:r>
      <w:r>
        <w:rPr>
          <w:rFonts w:ascii="Kinnari" w:eastAsia="AR PL UMing TW" w:hAnsi="Kinnari"/>
          <w:spacing w:val="20"/>
        </w:rPr>
        <w:tab/>
      </w:r>
      <w:r>
        <w:rPr>
          <w:rFonts w:ascii="Kinnari" w:eastAsia="AR PL UMing TW" w:hAnsi="Kinnari"/>
          <w:spacing w:val="20"/>
        </w:rPr>
        <w:t>核心族群調查</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r>
        <w:rPr>
          <w:rFonts w:ascii="Kinnari" w:eastAsia="AR PL UMing TW" w:hAnsi="Kinnari"/>
          <w:spacing w:val="20"/>
        </w:rPr>
        <w:t>、外來種威脅機制調查</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r>
        <w:rPr>
          <w:rFonts w:ascii="Kinnari" w:eastAsia="AR PL UMing TW" w:hAnsi="Kinnari"/>
          <w:spacing w:val="20"/>
        </w:rPr>
        <w:t>、生活史調</w:t>
      </w:r>
      <w:r>
        <w:rPr>
          <w:rFonts w:ascii="Kinnari" w:eastAsia="AR PL UMing TW" w:hAnsi="Kinnari"/>
          <w:spacing w:val="20"/>
        </w:rPr>
        <w:lastRenderedPageBreak/>
        <w:t>查</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r>
        <w:rPr>
          <w:rFonts w:ascii="Kinnari" w:eastAsia="AR PL UMing TW" w:hAnsi="Kinnari"/>
          <w:spacing w:val="20"/>
        </w:rPr>
        <w:t>、歷史分布及棲地劣化狀況調查</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p>
    <w:p w:rsidR="00110D91" w:rsidRDefault="00291201">
      <w:pPr>
        <w:snapToGrid w:val="0"/>
        <w:ind w:left="1916" w:hanging="1912"/>
        <w:jc w:val="both"/>
        <w:rPr>
          <w:rFonts w:asciiTheme="minorEastAsia" w:hAnsiTheme="minorEastAsia"/>
          <w:spacing w:val="20"/>
        </w:rPr>
      </w:pPr>
      <w:r>
        <w:rPr>
          <w:rFonts w:ascii="Kinnari" w:eastAsia="AR PL UMing TW" w:hAnsi="Kinnari"/>
          <w:spacing w:val="20"/>
        </w:rPr>
        <w:t>干預</w:t>
      </w:r>
      <w:r>
        <w:rPr>
          <w:rFonts w:ascii="Kinnari" w:eastAsia="AR PL UMing TW" w:hAnsi="Kinnari"/>
          <w:spacing w:val="20"/>
        </w:rPr>
        <w:t>:</w:t>
      </w:r>
      <w:r>
        <w:rPr>
          <w:rFonts w:ascii="Kinnari" w:eastAsia="AR PL UMing TW" w:hAnsi="Kinnari"/>
          <w:spacing w:val="20"/>
        </w:rPr>
        <w:tab/>
      </w:r>
      <w:r>
        <w:rPr>
          <w:rFonts w:ascii="Kinnari" w:eastAsia="AR PL UMing TW" w:hAnsi="Kinnari"/>
          <w:spacing w:val="20"/>
        </w:rPr>
        <w:tab/>
      </w:r>
      <w:r>
        <w:rPr>
          <w:rFonts w:ascii="Kinnari" w:eastAsia="AR PL UMing TW" w:hAnsi="Kinnari"/>
          <w:spacing w:val="20"/>
        </w:rPr>
        <w:t>阻隔外來種入侵剩餘棲地</w:t>
      </w:r>
      <w:r>
        <w:rPr>
          <w:rFonts w:ascii="Kinnari" w:eastAsia="AR PL UMing TW" w:hAnsi="Kinnari"/>
          <w:spacing w:val="20"/>
        </w:rPr>
        <w:t>(</w:t>
      </w:r>
      <w:r>
        <w:rPr>
          <w:rFonts w:ascii="Kinnari" w:eastAsia="AR PL UMing TW" w:hAnsi="Kinnari"/>
          <w:spacing w:val="20"/>
        </w:rPr>
        <w:t>高</w:t>
      </w:r>
      <w:r>
        <w:rPr>
          <w:rFonts w:ascii="Kinnari" w:eastAsia="AR PL UMing TW" w:hAnsi="Kinnari"/>
          <w:spacing w:val="20"/>
        </w:rPr>
        <w:t>)</w:t>
      </w:r>
      <w:r>
        <w:rPr>
          <w:rFonts w:ascii="Kinnari" w:eastAsia="AR PL UMing TW" w:hAnsi="Kinnari"/>
          <w:spacing w:val="20"/>
        </w:rPr>
        <w:t>、阻隔棲地劣化的因子</w:t>
      </w:r>
      <w:r>
        <w:rPr>
          <w:rFonts w:ascii="Kinnari" w:eastAsia="AR PL UMing TW" w:hAnsi="Kinnari"/>
          <w:spacing w:val="20"/>
        </w:rPr>
        <w:t>(</w:t>
      </w:r>
      <w:r>
        <w:rPr>
          <w:rFonts w:ascii="Kinnari" w:eastAsia="AR PL UMing TW" w:hAnsi="Kinnari"/>
          <w:spacing w:val="20"/>
        </w:rPr>
        <w:t>高</w:t>
      </w:r>
      <w:r>
        <w:rPr>
          <w:rFonts w:ascii="Kinnari" w:eastAsia="AR PL UMing TW" w:hAnsi="Kinnari"/>
          <w:spacing w:val="20"/>
        </w:rPr>
        <w:t>)</w:t>
      </w:r>
      <w:r>
        <w:rPr>
          <w:rFonts w:ascii="Kinnari" w:eastAsia="AR PL UMing TW" w:hAnsi="Kinnari"/>
          <w:spacing w:val="20"/>
        </w:rPr>
        <w:t>、將劣化棲地復育</w:t>
      </w:r>
      <w:r>
        <w:rPr>
          <w:rFonts w:ascii="Kinnari" w:eastAsia="AR PL UMing TW" w:hAnsi="Kinnari"/>
          <w:spacing w:val="20"/>
        </w:rPr>
        <w:t>(</w:t>
      </w:r>
      <w:r>
        <w:rPr>
          <w:rFonts w:ascii="Kinnari" w:eastAsia="AR PL UMing TW" w:hAnsi="Kinnari"/>
          <w:spacing w:val="20"/>
        </w:rPr>
        <w:t>極高</w:t>
      </w:r>
      <w:r>
        <w:rPr>
          <w:rFonts w:ascii="Kinnari" w:eastAsia="AR PL UMing TW" w:hAnsi="Kinnari"/>
          <w:spacing w:val="20"/>
        </w:rPr>
        <w:t>)</w:t>
      </w:r>
      <w:r>
        <w:rPr>
          <w:rFonts w:ascii="Kinnari" w:eastAsia="AR PL UMing TW" w:hAnsi="Kinnari"/>
          <w:spacing w:val="20"/>
        </w:rPr>
        <w:t>、成立保護區</w:t>
      </w:r>
      <w:r>
        <w:rPr>
          <w:rFonts w:ascii="Kinnari" w:eastAsia="AR PL UMing TW" w:hAnsi="Kinnari"/>
          <w:spacing w:val="20"/>
        </w:rPr>
        <w:t>(</w:t>
      </w:r>
      <w:r>
        <w:rPr>
          <w:rFonts w:ascii="Kinnari" w:eastAsia="AR PL UMing TW" w:hAnsi="Kinnari"/>
          <w:spacing w:val="20"/>
        </w:rPr>
        <w:t>高</w:t>
      </w:r>
      <w:r>
        <w:rPr>
          <w:rFonts w:ascii="Kinnari" w:eastAsia="AR PL UMing TW" w:hAnsi="Kinnari"/>
          <w:spacing w:val="20"/>
        </w:rPr>
        <w:t>)</w:t>
      </w:r>
      <w:r>
        <w:rPr>
          <w:rFonts w:ascii="Kinnari" w:eastAsia="AR PL UMing TW" w:hAnsi="Kinnari"/>
          <w:spacing w:val="20"/>
        </w:rPr>
        <w:t>、圈養個體並定期野放</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p>
    <w:p w:rsidR="00110D91" w:rsidRDefault="00291201">
      <w:pPr>
        <w:snapToGrid w:val="0"/>
        <w:ind w:left="1916" w:hanging="1916"/>
        <w:jc w:val="both"/>
        <w:rPr>
          <w:rFonts w:asciiTheme="minorEastAsia" w:hAnsiTheme="minorEastAsia"/>
          <w:spacing w:val="20"/>
        </w:rPr>
      </w:pPr>
      <w:r>
        <w:rPr>
          <w:rFonts w:ascii="Kinnari" w:eastAsia="AR PL UMing TW" w:hAnsi="Kinnari"/>
          <w:spacing w:val="20"/>
        </w:rPr>
        <w:t>監測</w:t>
      </w:r>
      <w:r>
        <w:rPr>
          <w:rFonts w:ascii="Kinnari" w:eastAsia="AR PL UMing TW" w:hAnsi="Kinnari"/>
          <w:spacing w:val="20"/>
        </w:rPr>
        <w:t xml:space="preserve">: </w:t>
      </w:r>
      <w:r>
        <w:rPr>
          <w:rFonts w:ascii="Kinnari" w:eastAsia="AR PL UMing TW" w:hAnsi="Kinnari"/>
          <w:spacing w:val="20"/>
        </w:rPr>
        <w:tab/>
      </w:r>
      <w:r>
        <w:rPr>
          <w:rFonts w:ascii="Kinnari" w:eastAsia="AR PL UMing TW" w:hAnsi="Kinnari"/>
          <w:spacing w:val="20"/>
        </w:rPr>
        <w:tab/>
      </w:r>
      <w:r>
        <w:rPr>
          <w:rFonts w:ascii="Kinnari" w:eastAsia="AR PL UMing TW" w:hAnsi="Kinnari"/>
          <w:spacing w:val="20"/>
        </w:rPr>
        <w:t>棲地環境監測</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r>
        <w:rPr>
          <w:rFonts w:ascii="Kinnari" w:eastAsia="AR PL UMing TW" w:hAnsi="Kinnari"/>
          <w:spacing w:val="20"/>
        </w:rPr>
        <w:t>、核心族群量監測</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r>
        <w:rPr>
          <w:rFonts w:ascii="Kinnari" w:eastAsia="AR PL UMing TW" w:hAnsi="Kinnari"/>
          <w:spacing w:val="20"/>
        </w:rPr>
        <w:t>、大眾關注度監測</w:t>
      </w:r>
      <w:r>
        <w:rPr>
          <w:rFonts w:ascii="Kinnari" w:eastAsia="AR PL UMing TW" w:hAnsi="Kinnari"/>
          <w:spacing w:val="20"/>
        </w:rPr>
        <w:t>(</w:t>
      </w:r>
      <w:r>
        <w:rPr>
          <w:rFonts w:ascii="Kinnari" w:eastAsia="AR PL UMing TW" w:hAnsi="Kinnari"/>
          <w:spacing w:val="20"/>
        </w:rPr>
        <w:t>低</w:t>
      </w:r>
      <w:r>
        <w:rPr>
          <w:rFonts w:ascii="Kinnari" w:eastAsia="AR PL UMing TW" w:hAnsi="Kinnari"/>
          <w:spacing w:val="20"/>
        </w:rPr>
        <w:t>)</w:t>
      </w:r>
    </w:p>
    <w:p w:rsidR="00110D91" w:rsidRDefault="00291201">
      <w:pPr>
        <w:snapToGrid w:val="0"/>
        <w:ind w:left="1916" w:hanging="1916"/>
        <w:jc w:val="both"/>
        <w:rPr>
          <w:rFonts w:asciiTheme="minorEastAsia" w:hAnsiTheme="minorEastAsia"/>
          <w:spacing w:val="20"/>
        </w:rPr>
      </w:pPr>
      <w:r>
        <w:rPr>
          <w:rFonts w:ascii="Kinnari" w:eastAsia="AR PL UMing TW" w:hAnsi="Kinnari"/>
          <w:spacing w:val="20"/>
        </w:rPr>
        <w:t>大眾關注度</w:t>
      </w:r>
      <w:r>
        <w:rPr>
          <w:rFonts w:ascii="Kinnari" w:eastAsia="AR PL UMing TW" w:hAnsi="Kinnari"/>
          <w:spacing w:val="20"/>
        </w:rPr>
        <w:t>:</w:t>
      </w:r>
      <w:r>
        <w:rPr>
          <w:rFonts w:ascii="Kinnari" w:eastAsia="AR PL UMing TW" w:hAnsi="Kinnari"/>
          <w:spacing w:val="20"/>
        </w:rPr>
        <w:tab/>
      </w:r>
      <w:r>
        <w:rPr>
          <w:rFonts w:ascii="Kinnari" w:eastAsia="AR PL UMing TW" w:hAnsi="Kinnari"/>
          <w:spacing w:val="20"/>
        </w:rPr>
        <w:t>提高民眾重視這個物種的比例</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r>
        <w:rPr>
          <w:rFonts w:ascii="Kinnari" w:eastAsia="AR PL UMing TW" w:hAnsi="Kinnari"/>
          <w:spacing w:val="20"/>
        </w:rPr>
        <w:t>、促進該物種成為生態保育的標誌</w:t>
      </w:r>
      <w:r>
        <w:rPr>
          <w:rFonts w:ascii="Kinnari" w:eastAsia="AR PL UMing TW" w:hAnsi="Kinnari"/>
          <w:spacing w:val="20"/>
        </w:rPr>
        <w:t>(</w:t>
      </w:r>
      <w:r>
        <w:rPr>
          <w:rFonts w:ascii="Kinnari" w:eastAsia="AR PL UMing TW" w:hAnsi="Kinnari"/>
          <w:spacing w:val="20"/>
        </w:rPr>
        <w:t>中</w:t>
      </w:r>
      <w:r>
        <w:rPr>
          <w:rFonts w:ascii="Kinnari" w:eastAsia="AR PL UMing TW" w:hAnsi="Kinnari"/>
          <w:spacing w:val="20"/>
        </w:rPr>
        <w:t>)</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總計需採取的保育行動有</w:t>
      </w:r>
      <w:r>
        <w:rPr>
          <w:rFonts w:ascii="Kinnari" w:eastAsia="AR PL UMing TW" w:hAnsi="Kinnari"/>
          <w:spacing w:val="20"/>
        </w:rPr>
        <w:t>14</w:t>
      </w:r>
      <w:r>
        <w:rPr>
          <w:rFonts w:ascii="Kinnari" w:eastAsia="AR PL UMing TW" w:hAnsi="Kinnari"/>
          <w:spacing w:val="20"/>
        </w:rPr>
        <w:t>項，其中保育成本極高</w:t>
      </w:r>
      <w:r>
        <w:rPr>
          <w:rFonts w:ascii="Kinnari" w:eastAsia="AR PL UMing TW" w:hAnsi="Kinnari"/>
          <w:spacing w:val="20"/>
        </w:rPr>
        <w:t>1</w:t>
      </w:r>
      <w:r>
        <w:rPr>
          <w:rFonts w:ascii="Kinnari" w:eastAsia="AR PL UMing TW" w:hAnsi="Kinnari"/>
          <w:spacing w:val="20"/>
        </w:rPr>
        <w:t>項、高</w:t>
      </w:r>
      <w:r>
        <w:rPr>
          <w:rFonts w:ascii="Kinnari" w:eastAsia="AR PL UMing TW" w:hAnsi="Kinnari"/>
          <w:spacing w:val="20"/>
        </w:rPr>
        <w:t>3</w:t>
      </w:r>
      <w:r>
        <w:rPr>
          <w:rFonts w:ascii="Kinnari" w:eastAsia="AR PL UMing TW" w:hAnsi="Kinnari"/>
          <w:spacing w:val="20"/>
        </w:rPr>
        <w:t>項、中</w:t>
      </w:r>
      <w:r>
        <w:rPr>
          <w:rFonts w:ascii="Kinnari" w:eastAsia="AR PL UMing TW" w:hAnsi="Kinnari"/>
          <w:spacing w:val="20"/>
        </w:rPr>
        <w:t>5</w:t>
      </w:r>
      <w:r>
        <w:rPr>
          <w:rFonts w:ascii="Kinnari" w:eastAsia="AR PL UMing TW" w:hAnsi="Kinnari"/>
          <w:spacing w:val="20"/>
        </w:rPr>
        <w:t>項、低</w:t>
      </w:r>
      <w:r>
        <w:rPr>
          <w:rFonts w:ascii="Kinnari" w:eastAsia="AR PL UMing TW" w:hAnsi="Kinnari"/>
          <w:spacing w:val="20"/>
        </w:rPr>
        <w:t>5</w:t>
      </w:r>
      <w:r>
        <w:rPr>
          <w:rFonts w:ascii="Kinnari" w:eastAsia="AR PL UMing TW" w:hAnsi="Kinnari"/>
          <w:spacing w:val="20"/>
        </w:rPr>
        <w:t>項。假設設定的加權為</w:t>
      </w:r>
      <w:r>
        <w:rPr>
          <w:rFonts w:ascii="Kinnari" w:eastAsia="AR PL UMing TW" w:hAnsi="Kinnari"/>
          <w:spacing w:val="20"/>
        </w:rPr>
        <w:t>10:5:3:1</w:t>
      </w:r>
      <w:r>
        <w:rPr>
          <w:rFonts w:ascii="Kinnari" w:eastAsia="AR PL UMing TW" w:hAnsi="Kinnari"/>
          <w:spacing w:val="20"/>
        </w:rPr>
        <w:t>，則該物種的保育成本數值為</w:t>
      </w:r>
      <w:r>
        <w:rPr>
          <w:rFonts w:ascii="Kinnari" w:eastAsia="AR PL UMing TW" w:hAnsi="Kinnari"/>
          <w:spacing w:val="20"/>
        </w:rPr>
        <w:t>10×1+5×3+3×5+1×5 = 45</w:t>
      </w:r>
      <w:r>
        <w:rPr>
          <w:rFonts w:ascii="Kinnari" w:eastAsia="AR PL UMing TW" w:hAnsi="Kinnari"/>
          <w:spacing w:val="20"/>
        </w:rPr>
        <w:t>。</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&lt;</w:t>
      </w:r>
      <w:r>
        <w:rPr>
          <w:rFonts w:ascii="Kinnari" w:eastAsia="AR PL UMing TW" w:hAnsi="Kinnari"/>
          <w:spacing w:val="20"/>
        </w:rPr>
        <w:t>討論</w:t>
      </w:r>
      <w:r>
        <w:rPr>
          <w:rFonts w:ascii="Kinnari" w:eastAsia="AR PL UMing TW" w:hAnsi="Kinnari"/>
          <w:spacing w:val="20"/>
        </w:rPr>
        <w:t>&gt;</w:t>
      </w:r>
    </w:p>
    <w:p w:rsidR="00110D91" w:rsidRDefault="00110D91">
      <w:pPr>
        <w:snapToGrid w:val="0"/>
        <w:jc w:val="both"/>
        <w:rPr>
          <w:rFonts w:ascii="Kinnari" w:eastAsia="AR PL UMing TW" w:hAnsi="Kinnari"/>
          <w:spacing w:val="20"/>
        </w:rPr>
      </w:pPr>
    </w:p>
    <w:p w:rsidR="00110D91" w:rsidRDefault="00291201">
      <w:pPr>
        <w:pStyle w:val="a7"/>
      </w:pPr>
      <w:r>
        <w:rPr>
          <w:rFonts w:ascii="Kinnari" w:eastAsia="AR PL UMing TW" w:hAnsi="Kinnari"/>
          <w:spacing w:val="20"/>
        </w:rPr>
        <w:t>本篇文章提出了一套建構保育</w:t>
      </w:r>
      <w:r>
        <w:rPr>
          <w:rFonts w:ascii="Kinnari" w:eastAsia="AR PL UMing TW" w:hAnsi="Kinnari"/>
          <w:bCs/>
          <w:spacing w:val="20"/>
        </w:rPr>
        <w:t>優先順序</w:t>
      </w:r>
      <w:r>
        <w:rPr>
          <w:rFonts w:ascii="Kinnari" w:eastAsia="AR PL UMing TW" w:hAnsi="Kinnari"/>
          <w:spacing w:val="20"/>
        </w:rPr>
        <w:t>排序系統基本的骨架，包含建議用來評估的三個大面相</w:t>
      </w:r>
      <w:r>
        <w:rPr>
          <w:rFonts w:ascii="Kinnari" w:eastAsia="AR PL UMing TW" w:hAnsi="Kinnari"/>
          <w:spacing w:val="20"/>
        </w:rPr>
        <w:t>:</w:t>
      </w:r>
      <w:r>
        <w:rPr>
          <w:rFonts w:ascii="Kinnari" w:eastAsia="AR PL UMing TW" w:hAnsi="Kinnari"/>
          <w:spacing w:val="20"/>
        </w:rPr>
        <w:t>物種保育價值、物種恢復潛力、保育成本，以及如</w:t>
      </w:r>
      <w:r>
        <w:t>何將這三個面向整合在一起</w:t>
      </w:r>
      <w:r>
        <w:t>(</w:t>
      </w:r>
      <w:r>
        <w:t>公式一</w:t>
      </w:r>
      <w:r>
        <w:t>)</w:t>
      </w:r>
      <w:r>
        <w:t>，同時針對各項介紹相對的定性評估方法，再加上使用分層篩選的機制，即可建構出客觀、實用的系統。然而實際要使用時，不可避免地需要根據特定的類群去修改。例如，在淡水魚類中適合的指標，在兩棲類中不見得會適合。因此若是需要使用這套排序系統骨架的話，務必要根據各自的需求修正所需要的參數類別、加權、篩選基準，如此才有辦法建立出適合該類群所使用的保育優先順序排序系統。</w:t>
      </w:r>
    </w:p>
    <w:p w:rsidR="00110D91" w:rsidRDefault="00110D91">
      <w:pPr>
        <w:pStyle w:val="a7"/>
      </w:pPr>
    </w:p>
    <w:p w:rsidR="00110D91" w:rsidRDefault="00291201">
      <w:pPr>
        <w:pStyle w:val="a7"/>
      </w:pPr>
      <w:r>
        <w:t>然而目前為止所有的論述也只是紙上談兵，當我們真的要試圖去建構時，會遇到許多的癥結點，最主要在於沒有足夠的資料進行評估，以及如何做出讓人信服的主觀推斷，以下就這兩個問題分別討論。</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w:t>
      </w:r>
      <w:r>
        <w:rPr>
          <w:rFonts w:ascii="Kinnari" w:eastAsia="AR PL UMing TW" w:hAnsi="Kinnari"/>
          <w:spacing w:val="20"/>
        </w:rPr>
        <w:t>一、資料的缺乏與不確定</w:t>
      </w:r>
      <w:r>
        <w:rPr>
          <w:rFonts w:ascii="Kinnari" w:eastAsia="AR PL UMing TW" w:hAnsi="Kinnari"/>
          <w:spacing w:val="20"/>
        </w:rPr>
        <w:t>]</w:t>
      </w:r>
    </w:p>
    <w:p w:rsidR="00110D91" w:rsidRDefault="00291201">
      <w:pPr>
        <w:snapToGrid w:val="0"/>
        <w:jc w:val="both"/>
        <w:rPr>
          <w:rFonts w:asciiTheme="minorEastAsia" w:hAnsiTheme="minorEastAsia"/>
          <w:spacing w:val="20"/>
        </w:rPr>
      </w:pPr>
      <w:r>
        <w:rPr>
          <w:rFonts w:ascii="Kinnari" w:eastAsia="AR PL UMing TW" w:hAnsi="Kinnari"/>
          <w:spacing w:val="20"/>
        </w:rPr>
        <w:t>資料永遠是缺乏的，而保育學家依然要想辦法做出判斷、進行保育規劃、</w:t>
      </w:r>
      <w:r>
        <w:rPr>
          <w:rFonts w:asciiTheme="minorEastAsia" w:hAnsiTheme="minorEastAsia"/>
          <w:spacing w:val="20"/>
        </w:rPr>
        <w:lastRenderedPageBreak/>
        <w:t>下</w:t>
      </w:r>
      <w:r>
        <w:rPr>
          <w:rFonts w:ascii="Kinnari" w:eastAsia="AR PL UMing TW" w:hAnsi="Kinnari"/>
          <w:spacing w:val="20"/>
        </w:rPr>
        <w:t>決策。綜觀相關文獻，採取的方法</w:t>
      </w:r>
      <w:r>
        <w:rPr>
          <w:rFonts w:asciiTheme="minorEastAsia" w:hAnsiTheme="minorEastAsia"/>
          <w:spacing w:val="20"/>
        </w:rPr>
        <w:t>可歸納成以</w:t>
      </w:r>
      <w:r>
        <w:rPr>
          <w:rFonts w:ascii="Kinnari" w:eastAsia="AR PL UMing TW" w:hAnsi="Kinnari"/>
          <w:spacing w:val="20"/>
        </w:rPr>
        <w:t>下幾種</w:t>
      </w:r>
      <w:r>
        <w:rPr>
          <w:rFonts w:ascii="Kinnari" w:eastAsia="AR PL UMing TW" w:hAnsi="Kinnari"/>
          <w:spacing w:val="20"/>
        </w:rPr>
        <w:t>: (</w:t>
      </w:r>
      <w:r>
        <w:rPr>
          <w:rFonts w:ascii="Kinnari" w:eastAsia="AR PL UMing TW" w:hAnsi="Kinnari"/>
          <w:spacing w:val="20"/>
        </w:rPr>
        <w:t>一</w:t>
      </w:r>
      <w:r>
        <w:rPr>
          <w:rFonts w:ascii="Kinnari" w:eastAsia="AR PL UMing TW" w:hAnsi="Kinnari"/>
          <w:spacing w:val="20"/>
        </w:rPr>
        <w:t>)</w:t>
      </w:r>
      <w:r>
        <w:rPr>
          <w:rFonts w:ascii="Kinnari" w:eastAsia="AR PL UMing TW" w:hAnsi="Kinnari"/>
          <w:spacing w:val="20"/>
        </w:rPr>
        <w:t>在規劃使用</w:t>
      </w:r>
      <w:r>
        <w:rPr>
          <w:rFonts w:asciiTheme="minorEastAsia" w:hAnsiTheme="minorEastAsia"/>
          <w:spacing w:val="20"/>
        </w:rPr>
        <w:t>哪</w:t>
      </w:r>
      <w:r>
        <w:rPr>
          <w:rFonts w:ascii="Kinnari" w:eastAsia="AR PL UMing TW" w:hAnsi="Kinnari"/>
          <w:spacing w:val="20"/>
        </w:rPr>
        <w:t>些指標時，選擇較有機會獲得客觀資料的指標。</w:t>
      </w:r>
      <w:r>
        <w:rPr>
          <w:rFonts w:ascii="Kinnari" w:eastAsia="AR PL UMing TW" w:hAnsi="Kinnari"/>
          <w:spacing w:val="20"/>
        </w:rPr>
        <w:t>(</w:t>
      </w:r>
      <w:r>
        <w:rPr>
          <w:rFonts w:ascii="Kinnari" w:eastAsia="AR PL UMing TW" w:hAnsi="Kinnari"/>
          <w:spacing w:val="20"/>
        </w:rPr>
        <w:t>二</w:t>
      </w:r>
      <w:r>
        <w:rPr>
          <w:rFonts w:ascii="Kinnari" w:eastAsia="AR PL UMing TW" w:hAnsi="Kinnari"/>
          <w:spacing w:val="20"/>
        </w:rPr>
        <w:t>)</w:t>
      </w:r>
      <w:r>
        <w:rPr>
          <w:rFonts w:ascii="Kinnari" w:eastAsia="AR PL UMing TW" w:hAnsi="Kinnari"/>
          <w:spacing w:val="20"/>
        </w:rPr>
        <w:t>合理地使用</w:t>
      </w:r>
      <w:r>
        <w:rPr>
          <w:rFonts w:ascii="Kinnari" w:eastAsia="AR PL UMing TW" w:hAnsi="Kinnari"/>
          <w:spacing w:val="20"/>
          <w:shd w:val="pct15" w:color="auto" w:fill="FFFFFF"/>
        </w:rPr>
        <w:t>替代物種</w:t>
      </w:r>
      <w:r>
        <w:rPr>
          <w:rFonts w:ascii="Kinnari" w:eastAsia="AR PL UMing TW" w:hAnsi="Kinnari"/>
          <w:spacing w:val="20"/>
        </w:rPr>
        <w:t>(surrogate species)</w:t>
      </w:r>
      <w:r>
        <w:rPr>
          <w:rFonts w:ascii="Kinnari" w:eastAsia="AR PL UMing TW" w:hAnsi="Kinnari"/>
          <w:spacing w:val="20"/>
        </w:rPr>
        <w:t>的資料，例如</w:t>
      </w:r>
      <w:r>
        <w:rPr>
          <w:rFonts w:ascii="Kinnari" w:eastAsia="AR PL UMing TW" w:hAnsi="Kinnari"/>
          <w:spacing w:val="20"/>
        </w:rPr>
        <w:t>:</w:t>
      </w:r>
      <w:r>
        <w:rPr>
          <w:rFonts w:ascii="Kinnari" w:eastAsia="AR PL UMing TW" w:hAnsi="Kinnari"/>
          <w:spacing w:val="20"/>
        </w:rPr>
        <w:t>當缺乏某一物種的環境需求資料時，或許可以使用與其生活在相同棲地環境的指標物種</w:t>
      </w:r>
      <w:r>
        <w:rPr>
          <w:rFonts w:ascii="Kinnari" w:eastAsia="AR PL UMing TW" w:hAnsi="Kinnari"/>
          <w:spacing w:val="20"/>
        </w:rPr>
        <w:t>(indicator species)</w:t>
      </w:r>
      <w:r>
        <w:rPr>
          <w:rFonts w:ascii="Kinnari" w:eastAsia="AR PL UMing TW" w:hAnsi="Kinnari"/>
          <w:spacing w:val="20"/>
        </w:rPr>
        <w:t>的資料暫時使用</w:t>
      </w:r>
      <w:r>
        <w:rPr>
          <w:rFonts w:ascii="Kinnari" w:eastAsia="AR PL UMing TW" w:hAnsi="Kinnari"/>
          <w:spacing w:val="20"/>
        </w:rPr>
        <w:t>(Rorigues 2007, Wiens 2008)</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三</w:t>
      </w:r>
      <w:r>
        <w:rPr>
          <w:rFonts w:ascii="Kinnari" w:eastAsia="AR PL UMing TW" w:hAnsi="Kinnari"/>
          <w:spacing w:val="20"/>
        </w:rPr>
        <w:t>)</w:t>
      </w:r>
      <w:r>
        <w:rPr>
          <w:rFonts w:ascii="Kinnari" w:eastAsia="AR PL UMing TW" w:hAnsi="Kinnari"/>
          <w:spacing w:val="20"/>
        </w:rPr>
        <w:t>放寬使用的資料來源，如使用灰色文件</w:t>
      </w:r>
      <w:r>
        <w:rPr>
          <w:rFonts w:ascii="Kinnari" w:eastAsia="AR PL UMing TW" w:hAnsi="Kinnari"/>
          <w:spacing w:val="20"/>
        </w:rPr>
        <w:t>(gray-literatur</w:t>
      </w:r>
      <w:r>
        <w:rPr>
          <w:rFonts w:ascii="Kinnari" w:eastAsia="AR PL UMing TW" w:hAnsi="Kinnari"/>
          <w:spacing w:val="20"/>
        </w:rPr>
        <w:t>無正式公開發表，深藏於政府部門、</w:t>
      </w:r>
      <w:r>
        <w:rPr>
          <w:rFonts w:ascii="Kinnari" w:eastAsia="AR PL UMing TW" w:hAnsi="Kinnari"/>
          <w:spacing w:val="20"/>
        </w:rPr>
        <w:t>NGO</w:t>
      </w:r>
      <w:r>
        <w:rPr>
          <w:rFonts w:ascii="Kinnari" w:eastAsia="AR PL UMing TW" w:hAnsi="Kinnari"/>
          <w:spacing w:val="20"/>
        </w:rPr>
        <w:t>、學術機構、私人公司的內部文獻</w:t>
      </w:r>
      <w:r>
        <w:rPr>
          <w:rFonts w:ascii="Kinnari" w:eastAsia="AR PL UMing TW" w:hAnsi="Kinnari"/>
          <w:spacing w:val="20"/>
        </w:rPr>
        <w:t>)</w:t>
      </w:r>
      <w:r>
        <w:rPr>
          <w:rFonts w:ascii="Kinnari" w:eastAsia="AR PL UMing TW" w:hAnsi="Kinnari"/>
          <w:spacing w:val="20"/>
        </w:rPr>
        <w:t>、專家意見等</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Wallace 2011</w:t>
      </w:r>
      <w:r>
        <w:rPr>
          <w:rFonts w:ascii="Kinnari" w:eastAsia="AR PL UMing TW" w:hAnsi="Kinnari"/>
          <w:spacing w:val="20"/>
        </w:rPr>
        <w:t>部分採用此類型的資料，進行全球海龜保育優先順序評估</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四</w:t>
      </w:r>
      <w:r>
        <w:rPr>
          <w:rFonts w:ascii="Kinnari" w:eastAsia="AR PL UMing TW" w:hAnsi="Kinnari"/>
          <w:spacing w:val="20"/>
        </w:rPr>
        <w:t>)</w:t>
      </w:r>
      <w:r>
        <w:rPr>
          <w:rFonts w:ascii="Kinnari" w:eastAsia="AR PL UMing TW" w:hAnsi="Kinnari"/>
          <w:spacing w:val="20"/>
        </w:rPr>
        <w:t>放寬資料來源的精確度</w:t>
      </w:r>
      <w:r>
        <w:rPr>
          <w:rFonts w:asciiTheme="minorEastAsia" w:hAnsiTheme="minorEastAsia"/>
          <w:spacing w:val="20"/>
        </w:rPr>
        <w:t>，接受不確定性</w:t>
      </w:r>
      <w:r>
        <w:rPr>
          <w:rFonts w:ascii="Kinnari" w:eastAsia="AR PL UMing TW" w:hAnsi="Kinnari"/>
          <w:spacing w:val="20"/>
        </w:rPr>
        <w:t>，如使用類別型資料</w:t>
      </w:r>
      <w:r>
        <w:rPr>
          <w:rFonts w:ascii="Kinnari" w:eastAsia="AR PL UMing TW" w:hAnsi="Kinnari"/>
          <w:spacing w:val="20"/>
        </w:rPr>
        <w:t>(</w:t>
      </w:r>
      <w:r>
        <w:rPr>
          <w:rFonts w:ascii="Kinnari" w:eastAsia="AR PL UMing TW" w:hAnsi="Kinnari"/>
          <w:spacing w:val="20"/>
        </w:rPr>
        <w:t>如</w:t>
      </w:r>
      <w:r>
        <w:rPr>
          <w:rFonts w:ascii="Kinnari" w:eastAsia="AR PL UMing TW" w:hAnsi="Kinnari"/>
          <w:spacing w:val="20"/>
        </w:rPr>
        <w:t>:</w:t>
      </w:r>
      <w:r>
        <w:rPr>
          <w:rFonts w:ascii="Kinnari" w:eastAsia="AR PL UMing TW" w:hAnsi="Kinnari"/>
          <w:spacing w:val="20"/>
        </w:rPr>
        <w:t>生殖頻度設為低或高，而非每年</w:t>
      </w:r>
      <w:r>
        <w:rPr>
          <w:rFonts w:asciiTheme="minorEastAsia" w:hAnsiTheme="minorEastAsia"/>
          <w:spacing w:val="20"/>
        </w:rPr>
        <w:t>頻度</w:t>
      </w:r>
      <w:r>
        <w:rPr>
          <w:rFonts w:ascii="Kinnari" w:eastAsia="AR PL UMing TW" w:hAnsi="Kinnari"/>
          <w:spacing w:val="20"/>
        </w:rPr>
        <w:t>)</w:t>
      </w:r>
      <w:r>
        <w:rPr>
          <w:rFonts w:ascii="Kinnari" w:eastAsia="AR PL UMing TW" w:hAnsi="Kinnari"/>
          <w:spacing w:val="20"/>
        </w:rPr>
        <w:t>、採用</w:t>
      </w:r>
      <w:r>
        <w:rPr>
          <w:rFonts w:ascii="Kinnari" w:eastAsia="AR PL UMing TW" w:hAnsi="Kinnari"/>
          <w:spacing w:val="20"/>
        </w:rPr>
        <w:t>interval data(</w:t>
      </w:r>
      <w:r>
        <w:rPr>
          <w:rFonts w:ascii="Kinnari" w:eastAsia="AR PL UMing TW" w:hAnsi="Kinnari"/>
          <w:spacing w:val="20"/>
        </w:rPr>
        <w:t>如生殖頻度</w:t>
      </w:r>
      <w:r>
        <w:rPr>
          <w:rFonts w:ascii="Kinnari" w:eastAsia="AR PL UMing TW" w:hAnsi="Kinnari"/>
          <w:spacing w:val="20"/>
        </w:rPr>
        <w:t>:</w:t>
      </w:r>
      <w:r>
        <w:rPr>
          <w:rFonts w:ascii="Kinnari" w:eastAsia="AR PL UMing TW" w:hAnsi="Kinnari"/>
          <w:spacing w:val="20"/>
        </w:rPr>
        <w:t>每年</w:t>
      </w:r>
      <w:r>
        <w:rPr>
          <w:rFonts w:ascii="Kinnari" w:eastAsia="AR PL UMing TW" w:hAnsi="Kinnari"/>
          <w:spacing w:val="20"/>
        </w:rPr>
        <w:t>1~3</w:t>
      </w:r>
      <w:r>
        <w:rPr>
          <w:rFonts w:ascii="Kinnari" w:eastAsia="AR PL UMing TW" w:hAnsi="Kinnari"/>
          <w:spacing w:val="20"/>
        </w:rPr>
        <w:t>次</w:t>
      </w:r>
      <w:r>
        <w:rPr>
          <w:rFonts w:ascii="Kinnari" w:eastAsia="AR PL UMing TW" w:hAnsi="Kinnari"/>
          <w:spacing w:val="20"/>
        </w:rPr>
        <w:t>)</w:t>
      </w:r>
      <w:r>
        <w:rPr>
          <w:rFonts w:ascii="Kinnari" w:eastAsia="AR PL UMing TW" w:hAnsi="Kinnari"/>
          <w:spacing w:val="20"/>
        </w:rPr>
        <w:t>、</w:t>
      </w:r>
      <w:r>
        <w:rPr>
          <w:rFonts w:ascii="Kinnari" w:eastAsia="AR PL UMing TW" w:hAnsi="Kinnari"/>
          <w:spacing w:val="20"/>
        </w:rPr>
        <w:t>pie chart data(</w:t>
      </w:r>
      <w:r>
        <w:rPr>
          <w:rFonts w:ascii="Kinnari" w:eastAsia="AR PL UMing TW" w:hAnsi="Kinnari"/>
          <w:spacing w:val="20"/>
        </w:rPr>
        <w:t>如生殖頻度</w:t>
      </w:r>
      <w:r>
        <w:rPr>
          <w:rFonts w:ascii="Kinnari" w:eastAsia="AR PL UMing TW" w:hAnsi="Kinnari"/>
          <w:spacing w:val="20"/>
        </w:rPr>
        <w:t>: 75%</w:t>
      </w:r>
      <w:r>
        <w:rPr>
          <w:rFonts w:ascii="Kinnari" w:eastAsia="AR PL UMing TW" w:hAnsi="Kinnari"/>
          <w:spacing w:val="20"/>
        </w:rPr>
        <w:t>的生殖族群每年繁殖</w:t>
      </w:r>
      <w:r>
        <w:rPr>
          <w:rFonts w:ascii="Kinnari" w:eastAsia="AR PL UMing TW" w:hAnsi="Kinnari"/>
          <w:spacing w:val="20"/>
        </w:rPr>
        <w:t>2</w:t>
      </w:r>
      <w:r>
        <w:rPr>
          <w:rFonts w:ascii="Kinnari" w:eastAsia="AR PL UMing TW" w:hAnsi="Kinnari"/>
          <w:spacing w:val="20"/>
        </w:rPr>
        <w:t>次，</w:t>
      </w:r>
      <w:r>
        <w:rPr>
          <w:rFonts w:ascii="Kinnari" w:eastAsia="AR PL UMing TW" w:hAnsi="Kinnari"/>
          <w:spacing w:val="20"/>
        </w:rPr>
        <w:t>25%</w:t>
      </w:r>
      <w:r>
        <w:rPr>
          <w:rFonts w:ascii="Kinnari" w:eastAsia="AR PL UMing TW" w:hAnsi="Kinnari"/>
          <w:spacing w:val="20"/>
        </w:rPr>
        <w:t>每年繁殖</w:t>
      </w:r>
      <w:r>
        <w:rPr>
          <w:rFonts w:ascii="Kinnari" w:eastAsia="AR PL UMing TW" w:hAnsi="Kinnari"/>
          <w:spacing w:val="20"/>
        </w:rPr>
        <w:t>3</w:t>
      </w:r>
      <w:r>
        <w:rPr>
          <w:rFonts w:ascii="Kinnari" w:eastAsia="AR PL UMing TW" w:hAnsi="Kinnari"/>
          <w:spacing w:val="20"/>
        </w:rPr>
        <w:t>次</w:t>
      </w:r>
      <w:r>
        <w:rPr>
          <w:rFonts w:ascii="Kinnari" w:eastAsia="AR PL UMing TW" w:hAnsi="Kinnari"/>
          <w:spacing w:val="20"/>
        </w:rPr>
        <w:t>)</w:t>
      </w:r>
      <w:r>
        <w:rPr>
          <w:rFonts w:ascii="Kinnari" w:eastAsia="AR PL UMing TW" w:hAnsi="Kinnari"/>
          <w:spacing w:val="20"/>
        </w:rPr>
        <w:t>等</w:t>
      </w:r>
      <w:r>
        <w:rPr>
          <w:rFonts w:ascii="Kinnari" w:eastAsia="AR PL UMing TW" w:hAnsi="Kinnari"/>
          <w:spacing w:val="20"/>
        </w:rPr>
        <w:t>(Knapp 2003)</w:t>
      </w:r>
      <w:r>
        <w:rPr>
          <w:rFonts w:ascii="Kinnari" w:eastAsia="AR PL UMing TW" w:hAnsi="Kinnari"/>
          <w:spacing w:val="20"/>
        </w:rPr>
        <w:t>。其中，放寬資料精準度的處理方式，儘管可以有效地將更多資訊轉變成可以使用的資料，但事實上並不會額外增加更多的資訊</w:t>
      </w:r>
      <w:r>
        <w:rPr>
          <w:rFonts w:ascii="Kinnari" w:eastAsia="AR PL UMing TW" w:hAnsi="Kinnari"/>
          <w:spacing w:val="20"/>
          <w:highlight w:val="yellow"/>
        </w:rPr>
        <w:t>(</w:t>
      </w:r>
      <w:r>
        <w:rPr>
          <w:rFonts w:ascii="Kinnari" w:eastAsia="AR PL UMing TW" w:hAnsi="Kinnari"/>
          <w:spacing w:val="20"/>
          <w:highlight w:val="yellow"/>
        </w:rPr>
        <w:t>如</w:t>
      </w:r>
      <w:r>
        <w:rPr>
          <w:rFonts w:ascii="Kinnari" w:eastAsia="AR PL UMing TW" w:hAnsi="Kinnari"/>
          <w:spacing w:val="20"/>
          <w:highlight w:val="yellow"/>
        </w:rPr>
        <w:t>:</w:t>
      </w:r>
      <w:r>
        <w:rPr>
          <w:rFonts w:ascii="Kinnari" w:eastAsia="AR PL UMing TW" w:hAnsi="Kinnari"/>
          <w:spacing w:val="20"/>
          <w:highlight w:val="yellow"/>
        </w:rPr>
        <w:t>因為沒有</w:t>
      </w:r>
      <w:r>
        <w:rPr>
          <w:rFonts w:ascii="Kinnari" w:eastAsia="AR PL UMing TW" w:hAnsi="Kinnari"/>
          <w:spacing w:val="20"/>
          <w:highlight w:val="yellow"/>
        </w:rPr>
        <w:t>A</w:t>
      </w:r>
      <w:r>
        <w:rPr>
          <w:rFonts w:ascii="Kinnari" w:eastAsia="AR PL UMing TW" w:hAnsi="Kinnari"/>
          <w:spacing w:val="20"/>
          <w:highlight w:val="yellow"/>
        </w:rPr>
        <w:t>物種的生殖頻度相關資料，所以將此數值設為</w:t>
      </w:r>
      <w:r>
        <w:rPr>
          <w:rFonts w:ascii="Kinnari" w:eastAsia="AR PL UMing TW" w:hAnsi="Kinnari"/>
          <w:spacing w:val="20"/>
          <w:highlight w:val="yellow"/>
        </w:rPr>
        <w:t>A</w:t>
      </w:r>
      <w:r>
        <w:rPr>
          <w:rFonts w:ascii="Kinnari" w:eastAsia="AR PL UMing TW" w:hAnsi="Kinnari"/>
          <w:spacing w:val="20"/>
          <w:highlight w:val="yellow"/>
        </w:rPr>
        <w:t>物種相近類群生殖頻度的最小值到最大值之間，每年</w:t>
      </w:r>
      <w:r>
        <w:rPr>
          <w:rFonts w:ascii="Kinnari" w:eastAsia="AR PL UMing TW" w:hAnsi="Kinnari"/>
          <w:spacing w:val="20"/>
          <w:highlight w:val="yellow"/>
        </w:rPr>
        <w:t>0.5~5</w:t>
      </w:r>
      <w:r>
        <w:rPr>
          <w:rFonts w:ascii="Kinnari" w:eastAsia="AR PL UMing TW" w:hAnsi="Kinnari"/>
          <w:spacing w:val="20"/>
          <w:highlight w:val="yellow"/>
        </w:rPr>
        <w:t>次</w:t>
      </w:r>
      <w:r>
        <w:rPr>
          <w:rFonts w:asciiTheme="minorEastAsia" w:hAnsiTheme="minorEastAsia"/>
          <w:spacing w:val="20"/>
          <w:highlight w:val="yellow"/>
        </w:rPr>
        <w:t>，然而這樣的資訊依然無法提供學者做決策</w:t>
      </w:r>
      <w:r>
        <w:rPr>
          <w:rFonts w:ascii="Kinnari" w:eastAsia="AR PL UMing TW" w:hAnsi="Kinnari"/>
          <w:spacing w:val="20"/>
          <w:highlight w:val="yellow"/>
        </w:rPr>
        <w:t>)</w:t>
      </w:r>
      <w:r>
        <w:rPr>
          <w:rFonts w:ascii="Kinnari" w:eastAsia="AR PL UMing TW" w:hAnsi="Kinnari"/>
          <w:spacing w:val="20"/>
        </w:rPr>
        <w:t>，因此不被認為是一項好方法</w:t>
      </w:r>
      <w:r>
        <w:rPr>
          <w:rFonts w:ascii="Kinnari" w:eastAsia="AR PL UMing TW" w:hAnsi="Kinnari"/>
          <w:spacing w:val="20"/>
        </w:rPr>
        <w:t>(Knapp 2003)</w:t>
      </w:r>
      <w:r>
        <w:rPr>
          <w:rFonts w:ascii="Kinnari" w:eastAsia="AR PL UMing TW" w:hAnsi="Kinnari"/>
          <w:spacing w:val="20"/>
        </w:rPr>
        <w:t>。</w:t>
      </w:r>
    </w:p>
    <w:p w:rsidR="00110D91" w:rsidRDefault="00110D91">
      <w:pPr>
        <w:snapToGrid w:val="0"/>
        <w:jc w:val="both"/>
        <w:rPr>
          <w:rFonts w:ascii="Kinnari" w:eastAsia="AR PL UMing TW" w:hAnsi="Kinnari"/>
          <w:spacing w:val="20"/>
          <w:shd w:val="pct15" w:color="auto" w:fill="FFFFFF"/>
        </w:rPr>
      </w:pPr>
    </w:p>
    <w:p w:rsidR="00110D91" w:rsidRDefault="00291201">
      <w:pPr>
        <w:spacing w:before="240"/>
      </w:pPr>
      <w:r>
        <w:rPr>
          <w:rFonts w:ascii="AR PL UMing TW" w:eastAsia="AR PL UMing TW" w:hAnsi="AR PL UMing TW"/>
        </w:rPr>
        <w:t>整合以上的處理方式，當實際要建立評估指標並彙整資料進行評估時，</w:t>
      </w:r>
      <w:r>
        <w:rPr>
          <w:rFonts w:asciiTheme="minorEastAsia" w:hAnsiTheme="minorEastAsia"/>
        </w:rPr>
        <w:t>可</w:t>
      </w:r>
      <w:r>
        <w:rPr>
          <w:rFonts w:ascii="AR PL UMing TW" w:eastAsia="AR PL UMing TW" w:hAnsi="AR PL UMing TW"/>
        </w:rPr>
        <w:t>由圖三的方式依序往下進行。首先選擇使用某指標時就先思考，該指標是否資料充足，接著從正式出版文獻中去尋找，若是沒有則從灰色文獻中去尋找資料，若是依然缺乏資料，則往兩個方向去考慮，一為直接詢問多位物種專家提供資訊</w:t>
      </w:r>
      <w:r>
        <w:rPr>
          <w:rFonts w:asciiTheme="minorEastAsia" w:hAnsiTheme="minorEastAsia"/>
        </w:rPr>
        <w:t>(避</w:t>
      </w:r>
      <w:r>
        <w:rPr>
          <w:rFonts w:ascii="新細明體" w:eastAsia="新細明體" w:hAnsi="新細明體"/>
        </w:rPr>
        <w:t>免只徵詢一位</w:t>
      </w:r>
      <w:r>
        <w:rPr>
          <w:rFonts w:asciiTheme="minorEastAsia" w:hAnsiTheme="minorEastAsia"/>
        </w:rPr>
        <w:t>)</w:t>
      </w:r>
      <w:r>
        <w:rPr>
          <w:rFonts w:ascii="新細明體" w:eastAsia="新細明體" w:hAnsi="新細明體"/>
        </w:rPr>
        <w:t>；</w:t>
      </w:r>
      <w:r>
        <w:rPr>
          <w:rFonts w:ascii="AR PL UMing TW" w:eastAsia="AR PL UMing TW" w:hAnsi="AR PL UMing TW"/>
        </w:rPr>
        <w:t>另一為使用替代物種資料，選擇恰當的指標物種資料來補足缺乏的資訊</w:t>
      </w:r>
      <w:bookmarkStart w:id="3" w:name="__DdeLink__1411_1981059256"/>
      <w:bookmarkEnd w:id="3"/>
      <w:r>
        <w:rPr>
          <w:rFonts w:ascii="AR PL UMing TW" w:eastAsia="AR PL UMing TW" w:hAnsi="AR PL UMing TW"/>
        </w:rPr>
        <w:t>。</w:t>
      </w:r>
    </w:p>
    <w:p w:rsidR="00110D91" w:rsidRDefault="00110D91">
      <w:pPr>
        <w:snapToGrid w:val="0"/>
        <w:rPr>
          <w:rFonts w:ascii="AR PL UMing TW" w:eastAsia="AR PL UMing TW" w:hAnsi="AR PL UMing TW"/>
          <w:spacing w:val="20"/>
        </w:rPr>
      </w:pPr>
    </w:p>
    <w:p w:rsidR="00110D91" w:rsidRDefault="00291201">
      <w:pPr>
        <w:snapToGrid w:val="0"/>
        <w:jc w:val="both"/>
        <w:rPr>
          <w:rFonts w:asciiTheme="minorEastAsia" w:hAnsiTheme="minorEastAsia"/>
          <w:spacing w:val="20"/>
        </w:rPr>
      </w:pPr>
      <w:r>
        <w:rPr>
          <w:noProof/>
        </w:rPr>
        <w:lastRenderedPageBreak/>
        <w:drawing>
          <wp:inline distT="0" distB="0" distL="0" distR="0">
            <wp:extent cx="4143375" cy="3571875"/>
            <wp:effectExtent l="0" t="0" r="0" b="0"/>
            <wp:docPr id="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3"/>
                    <pic:cNvPicPr>
                      <a:picLocks noChangeAspect="1" noChangeArrowheads="1"/>
                    </pic:cNvPicPr>
                  </pic:nvPicPr>
                  <pic:blipFill>
                    <a:blip r:embed="rId7"/>
                    <a:stretch>
                      <a:fillRect/>
                    </a:stretch>
                  </pic:blipFill>
                  <pic:spPr bwMode="auto">
                    <a:xfrm>
                      <a:off x="0" y="0"/>
                      <a:ext cx="4143375" cy="3571875"/>
                    </a:xfrm>
                    <a:prstGeom prst="rect">
                      <a:avLst/>
                    </a:prstGeom>
                  </pic:spPr>
                </pic:pic>
              </a:graphicData>
            </a:graphic>
          </wp:inline>
        </w:drawing>
      </w:r>
    </w:p>
    <w:p w:rsidR="00110D91" w:rsidRDefault="00110D91">
      <w:pPr>
        <w:snapToGrid w:val="0"/>
        <w:jc w:val="both"/>
        <w:rPr>
          <w:rFonts w:ascii="Kinnari" w:eastAsia="AR PL UMing TW" w:hAnsi="Kinnari"/>
          <w:spacing w:val="20"/>
        </w:rPr>
      </w:pPr>
    </w:p>
    <w:p w:rsidR="00110D91" w:rsidRDefault="00291201">
      <w:pPr>
        <w:snapToGrid w:val="0"/>
        <w:jc w:val="both"/>
      </w:pPr>
      <w:r>
        <w:rPr>
          <w:rFonts w:ascii="Kinnari" w:eastAsia="AR PL UMing TW" w:hAnsi="Kinnari"/>
          <w:spacing w:val="20"/>
        </w:rPr>
        <w:t>另一方面，有些指標是屬於主觀的價值判斷，又或者是爭議過大，至今尚未有客觀的評估方法，不可能有資料</w:t>
      </w:r>
      <w:r>
        <w:rPr>
          <w:rFonts w:asciiTheme="minorEastAsia" w:eastAsia="AR PL UMing TW" w:hAnsiTheme="minorEastAsia"/>
          <w:spacing w:val="20"/>
        </w:rPr>
        <w:t>。在此情況下只根據單一評估者的價值判斷來決定接下來的保育行動規劃是非常不恰當的。不被廣泛認同的行動規劃，由於無法長久持續，很容易導致行動失敗。因此務必要在此階段納入各方的意見，產生共識</w:t>
      </w:r>
      <w:r>
        <w:rPr>
          <w:rFonts w:ascii="AR PL UMing TW" w:eastAsia="AR PL UMing TW" w:hAnsi="AR PL UMing TW"/>
          <w:spacing w:val="20"/>
        </w:rPr>
        <w:t>。</w:t>
      </w:r>
    </w:p>
    <w:p w:rsidR="00110D91" w:rsidRDefault="00110D91">
      <w:pPr>
        <w:snapToGrid w:val="0"/>
        <w:jc w:val="both"/>
        <w:rPr>
          <w:rFonts w:asciiTheme="minorEastAsia" w:hAnsiTheme="minorEastAsia"/>
          <w:spacing w:val="20"/>
          <w:highlight w:val="yellow"/>
        </w:rPr>
      </w:pPr>
    </w:p>
    <w:p w:rsidR="00110D91" w:rsidRDefault="00291201">
      <w:pPr>
        <w:snapToGrid w:val="0"/>
        <w:jc w:val="both"/>
        <w:rPr>
          <w:rFonts w:asciiTheme="minorEastAsia" w:hAnsiTheme="minorEastAsia"/>
          <w:spacing w:val="20"/>
        </w:rPr>
      </w:pPr>
      <w:r>
        <w:rPr>
          <w:rFonts w:ascii="Kinnari" w:eastAsia="AR PL UMing TW" w:hAnsi="Kinnari"/>
          <w:spacing w:val="20"/>
        </w:rPr>
        <w:t>[</w:t>
      </w:r>
      <w:r>
        <w:rPr>
          <w:rFonts w:ascii="Kinnari" w:eastAsia="AR PL UMing TW" w:hAnsi="Kinnari"/>
          <w:spacing w:val="20"/>
        </w:rPr>
        <w:t>二、從主觀</w:t>
      </w:r>
      <w:r w:rsidR="00A91A2C">
        <w:rPr>
          <w:rFonts w:asciiTheme="minorEastAsia" w:hAnsiTheme="minorEastAsia" w:hint="eastAsia"/>
          <w:spacing w:val="20"/>
        </w:rPr>
        <w:t>的價值判斷</w:t>
      </w:r>
      <w:r w:rsidR="00A91A2C">
        <w:rPr>
          <w:rFonts w:ascii="Kinnari" w:eastAsia="AR PL UMing TW" w:hAnsi="Kinnari"/>
          <w:spacing w:val="20"/>
        </w:rPr>
        <w:t>到客觀</w:t>
      </w:r>
      <w:r w:rsidR="00A91A2C">
        <w:rPr>
          <w:rFonts w:asciiTheme="minorEastAsia" w:hAnsiTheme="minorEastAsia" w:hint="eastAsia"/>
          <w:spacing w:val="20"/>
        </w:rPr>
        <w:t>的</w:t>
      </w:r>
      <w:r>
        <w:rPr>
          <w:rFonts w:ascii="Kinnari" w:eastAsia="AR PL UMing TW" w:hAnsi="Kinnari"/>
          <w:spacing w:val="20"/>
        </w:rPr>
        <w:t>共識</w:t>
      </w:r>
      <w:r>
        <w:rPr>
          <w:rFonts w:ascii="Kinnari" w:eastAsia="AR PL UMing TW" w:hAnsi="Kinnari"/>
          <w:spacing w:val="20"/>
        </w:rPr>
        <w:t>]</w:t>
      </w:r>
    </w:p>
    <w:p w:rsidR="00110D91" w:rsidRDefault="00291201">
      <w:pPr>
        <w:snapToGrid w:val="0"/>
        <w:jc w:val="both"/>
      </w:pPr>
      <w:r>
        <w:rPr>
          <w:rFonts w:ascii="Kinnari" w:eastAsia="AR PL UMing TW" w:hAnsi="Kinnari"/>
          <w:spacing w:val="20"/>
        </w:rPr>
        <w:t>所有試圖提出排序系統的學者，都希望能夠設計出一套客觀的系統，然而在生態保育的議題上，要達到客觀是不可能的。例如</w:t>
      </w:r>
      <w:r>
        <w:rPr>
          <w:rFonts w:ascii="Kinnari" w:eastAsia="AR PL UMing TW" w:hAnsi="Kinnari"/>
          <w:spacing w:val="20"/>
        </w:rPr>
        <w:t>:</w:t>
      </w:r>
      <w:r>
        <w:rPr>
          <w:rFonts w:ascii="Kinnari" w:eastAsia="AR PL UMing TW" w:hAnsi="Kinnari"/>
          <w:spacing w:val="20"/>
        </w:rPr>
        <w:t>物種的保育價值應該由哪些保育目標構成，各自的權重為多少，這完全是主觀判斷的議題。在這些沒有客觀解答的議題前面，最客觀的方式只有靠集結多個主觀看法形成共識，再進行決議。</w:t>
      </w:r>
    </w:p>
    <w:p w:rsidR="00110D91" w:rsidRDefault="00110D91">
      <w:pPr>
        <w:snapToGrid w:val="0"/>
        <w:jc w:val="both"/>
        <w:rPr>
          <w:rFonts w:ascii="Kinnari" w:hAnsi="Kinnari" w:hint="eastAsia"/>
          <w:spacing w:val="20"/>
        </w:rPr>
      </w:pPr>
    </w:p>
    <w:p w:rsidR="00110D91" w:rsidRPr="00CC4360" w:rsidRDefault="00A91A2C">
      <w:pPr>
        <w:snapToGrid w:val="0"/>
        <w:jc w:val="both"/>
        <w:rPr>
          <w:rFonts w:ascii="Kinnari" w:hAnsi="Kinnari" w:hint="eastAsia"/>
          <w:spacing w:val="20"/>
        </w:rPr>
      </w:pPr>
      <w:r>
        <w:rPr>
          <w:rFonts w:ascii="Kinnari" w:hAnsi="Kinnari" w:hint="eastAsia"/>
          <w:spacing w:val="20"/>
        </w:rPr>
        <w:t>將適當的人</w:t>
      </w:r>
      <w:r w:rsidR="00CC4360">
        <w:rPr>
          <w:rFonts w:ascii="Kinnari" w:hAnsi="Kinnari" w:hint="eastAsia"/>
          <w:spacing w:val="20"/>
        </w:rPr>
        <w:t>員</w:t>
      </w:r>
      <w:r>
        <w:rPr>
          <w:rFonts w:ascii="Kinnari" w:hAnsi="Kinnari" w:hint="eastAsia"/>
          <w:spacing w:val="20"/>
        </w:rPr>
        <w:t>湊齊進行</w:t>
      </w:r>
      <w:r w:rsidR="00CC4360">
        <w:rPr>
          <w:rFonts w:ascii="Kinnari" w:hAnsi="Kinnari" w:hint="eastAsia"/>
          <w:spacing w:val="20"/>
        </w:rPr>
        <w:t>規畫，</w:t>
      </w:r>
      <w:r w:rsidR="00F05AAE">
        <w:rPr>
          <w:rFonts w:ascii="Kinnari" w:hAnsi="Kinnari" w:hint="eastAsia"/>
          <w:spacing w:val="20"/>
        </w:rPr>
        <w:t>被認為是成功</w:t>
      </w:r>
      <w:r w:rsidR="00CC4360">
        <w:rPr>
          <w:rFonts w:ascii="Kinnari" w:hAnsi="Kinnari" w:hint="eastAsia"/>
          <w:spacing w:val="20"/>
        </w:rPr>
        <w:t>施行保育行動的必要條件。</w:t>
      </w:r>
      <w:r w:rsidR="00CC4360">
        <w:rPr>
          <w:rFonts w:ascii="Kinnari" w:eastAsia="AR PL UMing TW" w:hAnsi="Kinnari"/>
          <w:spacing w:val="20"/>
        </w:rPr>
        <w:t>必須</w:t>
      </w:r>
      <w:r w:rsidR="008C5759">
        <w:rPr>
          <w:rFonts w:asciiTheme="minorEastAsia" w:hAnsiTheme="minorEastAsia" w:hint="eastAsia"/>
          <w:spacing w:val="20"/>
        </w:rPr>
        <w:t>讓</w:t>
      </w:r>
      <w:r w:rsidR="00291201">
        <w:rPr>
          <w:rFonts w:ascii="Kinnari" w:eastAsia="AR PL UMing TW" w:hAnsi="Kinnari"/>
          <w:spacing w:val="20"/>
        </w:rPr>
        <w:t>從</w:t>
      </w:r>
      <w:r w:rsidR="008C5759">
        <w:rPr>
          <w:rFonts w:asciiTheme="minorEastAsia" w:hAnsiTheme="minorEastAsia" w:hint="eastAsia"/>
          <w:spacing w:val="20"/>
        </w:rPr>
        <w:t>開始</w:t>
      </w:r>
      <w:r w:rsidR="00291201">
        <w:rPr>
          <w:rFonts w:ascii="Kinnari" w:eastAsia="AR PL UMing TW" w:hAnsi="Kinnari"/>
          <w:spacing w:val="20"/>
        </w:rPr>
        <w:t>規劃到</w:t>
      </w:r>
      <w:r w:rsidR="008C5759">
        <w:rPr>
          <w:rFonts w:asciiTheme="minorEastAsia" w:hAnsiTheme="minorEastAsia" w:hint="eastAsia"/>
          <w:spacing w:val="20"/>
        </w:rPr>
        <w:t>最後實際</w:t>
      </w:r>
      <w:r w:rsidR="008C5759">
        <w:rPr>
          <w:rFonts w:ascii="Kinnari" w:eastAsia="AR PL UMing TW" w:hAnsi="Kinnari"/>
          <w:spacing w:val="20"/>
        </w:rPr>
        <w:t>執行</w:t>
      </w:r>
      <w:r w:rsidR="008C5759">
        <w:rPr>
          <w:rFonts w:asciiTheme="minorEastAsia" w:hAnsiTheme="minorEastAsia" w:hint="eastAsia"/>
          <w:spacing w:val="20"/>
        </w:rPr>
        <w:t>期間</w:t>
      </w:r>
      <w:r w:rsidR="00291201">
        <w:rPr>
          <w:rFonts w:ascii="Kinnari" w:eastAsia="AR PL UMing TW" w:hAnsi="Kinnari"/>
          <w:spacing w:val="20"/>
        </w:rPr>
        <w:t>所有可能會參與</w:t>
      </w:r>
      <w:r w:rsidR="00CC4360">
        <w:rPr>
          <w:rFonts w:asciiTheme="minorEastAsia" w:hAnsiTheme="minorEastAsia" w:hint="eastAsia"/>
          <w:spacing w:val="20"/>
        </w:rPr>
        <w:t>、或被影響</w:t>
      </w:r>
      <w:r w:rsidR="00CC4360">
        <w:rPr>
          <w:rFonts w:ascii="Kinnari" w:eastAsia="AR PL UMing TW" w:hAnsi="Kinnari"/>
          <w:spacing w:val="20"/>
        </w:rPr>
        <w:t>的</w:t>
      </w:r>
      <w:r w:rsidR="00CC4360">
        <w:rPr>
          <w:rFonts w:asciiTheme="minorEastAsia" w:hAnsiTheme="minorEastAsia" w:hint="eastAsia"/>
          <w:spacing w:val="20"/>
        </w:rPr>
        <w:t>組織團體</w:t>
      </w:r>
      <w:r w:rsidR="008C5759">
        <w:rPr>
          <w:rFonts w:asciiTheme="minorEastAsia" w:hAnsiTheme="minorEastAsia" w:hint="eastAsia"/>
          <w:spacing w:val="20"/>
        </w:rPr>
        <w:t>，</w:t>
      </w:r>
      <w:r w:rsidR="008C5759">
        <w:rPr>
          <w:rFonts w:ascii="Kinnari" w:eastAsia="AR PL UMing TW" w:hAnsi="Kinnari"/>
          <w:spacing w:val="20"/>
        </w:rPr>
        <w:t>包含物種專家、保育從事人員、政府部門、</w:t>
      </w:r>
      <w:r w:rsidR="008C5759">
        <w:rPr>
          <w:rFonts w:ascii="Kinnari" w:eastAsia="AR PL UMing TW" w:hAnsi="Kinnari"/>
          <w:spacing w:val="20"/>
        </w:rPr>
        <w:t>NGO</w:t>
      </w:r>
      <w:r w:rsidR="008C5759">
        <w:rPr>
          <w:rFonts w:asciiTheme="minorEastAsia" w:hAnsiTheme="minorEastAsia" w:hint="eastAsia"/>
          <w:spacing w:val="20"/>
        </w:rPr>
        <w:t>、社區代表、地主等，</w:t>
      </w:r>
      <w:r w:rsidR="00CC4360">
        <w:rPr>
          <w:rFonts w:asciiTheme="minorEastAsia" w:hAnsiTheme="minorEastAsia" w:hint="eastAsia"/>
          <w:spacing w:val="20"/>
        </w:rPr>
        <w:t>都</w:t>
      </w:r>
      <w:r w:rsidR="008C5759">
        <w:rPr>
          <w:rFonts w:asciiTheme="minorEastAsia" w:hAnsiTheme="minorEastAsia" w:hint="eastAsia"/>
          <w:spacing w:val="20"/>
        </w:rPr>
        <w:t>儘可能的參與討論，並集結成共識</w:t>
      </w:r>
      <w:r w:rsidR="001F5D1C">
        <w:rPr>
          <w:rFonts w:asciiTheme="minorEastAsia" w:hAnsiTheme="minorEastAsia" w:hint="eastAsia"/>
          <w:spacing w:val="20"/>
        </w:rPr>
        <w:t>。(IUCN SC</w:t>
      </w:r>
      <w:r w:rsidR="001F5D1C">
        <w:rPr>
          <w:rFonts w:asciiTheme="minorEastAsia" w:hAnsiTheme="minorEastAsia"/>
          <w:spacing w:val="20"/>
        </w:rPr>
        <w:t>S</w:t>
      </w:r>
      <w:r w:rsidR="001F5D1C">
        <w:rPr>
          <w:rFonts w:asciiTheme="minorEastAsia" w:hAnsiTheme="minorEastAsia" w:hint="eastAsia"/>
          <w:spacing w:val="20"/>
        </w:rPr>
        <w:t xml:space="preserve"> v1.0</w:t>
      </w:r>
      <w:r w:rsidR="001F5D1C">
        <w:rPr>
          <w:rFonts w:asciiTheme="minorEastAsia" w:hAnsiTheme="minorEastAsia"/>
          <w:spacing w:val="20"/>
        </w:rPr>
        <w:t xml:space="preserve"> 4.1</w:t>
      </w:r>
      <w:r w:rsidR="001F5D1C">
        <w:rPr>
          <w:rFonts w:asciiTheme="minorEastAsia" w:hAnsiTheme="minorEastAsia" w:hint="eastAsia"/>
          <w:spacing w:val="20"/>
        </w:rPr>
        <w:t>)</w:t>
      </w:r>
    </w:p>
    <w:p w:rsidR="00CC4360" w:rsidRPr="008C5759" w:rsidRDefault="00CC4360">
      <w:pPr>
        <w:snapToGrid w:val="0"/>
        <w:jc w:val="both"/>
      </w:pPr>
    </w:p>
    <w:p w:rsidR="00110D91" w:rsidRDefault="00110D91">
      <w:pPr>
        <w:snapToGrid w:val="0"/>
        <w:jc w:val="both"/>
        <w:rPr>
          <w:rFonts w:ascii="Kinnari" w:eastAsia="AR PL UMing TW" w:hAnsi="Kinnari"/>
          <w:spacing w:val="20"/>
        </w:rPr>
      </w:pP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能客觀就客觀、不能客觀就尋求專家意見</w:t>
      </w:r>
      <w:r>
        <w:rPr>
          <w:rFonts w:ascii="Kinnari" w:eastAsia="AR PL UMing TW" w:hAnsi="Kinnari"/>
          <w:spacing w:val="20"/>
        </w:rPr>
        <w:t>(</w:t>
      </w:r>
      <w:r>
        <w:rPr>
          <w:rFonts w:ascii="Kinnari" w:eastAsia="AR PL UMing TW" w:hAnsi="Kinnari"/>
          <w:spacing w:val="20"/>
        </w:rPr>
        <w:t>背書</w:t>
      </w:r>
      <w:r>
        <w:rPr>
          <w:rFonts w:ascii="Kinnari" w:eastAsia="AR PL UMing TW" w:hAnsi="Kinnari"/>
          <w:spacing w:val="20"/>
        </w:rPr>
        <w:t>?)</w:t>
      </w:r>
      <w:r>
        <w:rPr>
          <w:rFonts w:ascii="Kinnari" w:eastAsia="AR PL UMing TW" w:hAnsi="Kinnari"/>
          <w:spacing w:val="20"/>
        </w:rPr>
        <w:t>的共識</w:t>
      </w:r>
    </w:p>
    <w:p w:rsidR="00110D91" w:rsidRDefault="00291201">
      <w:pPr>
        <w:snapToGrid w:val="0"/>
        <w:jc w:val="both"/>
        <w:rPr>
          <w:rFonts w:asciiTheme="minorEastAsia" w:hAnsiTheme="minorEastAsia"/>
          <w:b/>
          <w:spacing w:val="20"/>
        </w:rPr>
      </w:pPr>
      <w:r>
        <w:rPr>
          <w:rFonts w:ascii="Kinnari" w:eastAsia="AR PL UMing TW" w:hAnsi="Kinnari"/>
          <w:b/>
          <w:spacing w:val="20"/>
        </w:rPr>
        <w:t>將主觀的意見變成客觀的共識，再依照共識去執行。</w:t>
      </w:r>
    </w:p>
    <w:p w:rsidR="00110D91" w:rsidRDefault="00291201">
      <w:pPr>
        <w:snapToGrid w:val="0"/>
        <w:jc w:val="both"/>
        <w:rPr>
          <w:rFonts w:asciiTheme="minorEastAsia" w:hAnsiTheme="minorEastAsia"/>
          <w:spacing w:val="20"/>
        </w:rPr>
      </w:pPr>
      <w:r>
        <w:rPr>
          <w:rFonts w:ascii="Kinnari" w:eastAsia="AR PL UMing TW" w:hAnsi="Kinnari"/>
          <w:spacing w:val="20"/>
          <w:highlight w:val="yellow"/>
        </w:rPr>
        <w:t>(</w:t>
      </w:r>
      <w:r>
        <w:rPr>
          <w:rFonts w:ascii="Kinnari" w:eastAsia="AR PL UMing TW" w:hAnsi="Kinnari"/>
          <w:spacing w:val="20"/>
          <w:highlight w:val="yellow"/>
        </w:rPr>
        <w:t>正向共識決</w:t>
      </w:r>
      <w:r>
        <w:rPr>
          <w:rFonts w:ascii="Kinnari" w:eastAsia="AR PL UMing TW" w:hAnsi="Kinnari"/>
          <w:spacing w:val="20"/>
          <w:highlight w:val="yellow"/>
        </w:rPr>
        <w:t>(</w:t>
      </w:r>
      <w:r>
        <w:rPr>
          <w:rFonts w:ascii="Kinnari" w:eastAsia="AR PL UMing TW" w:hAnsi="Kinnari"/>
          <w:spacing w:val="20"/>
          <w:highlight w:val="yellow"/>
        </w:rPr>
        <w:t>全部的人都同意</w:t>
      </w:r>
      <w:r>
        <w:rPr>
          <w:rFonts w:ascii="Kinnari" w:eastAsia="AR PL UMing TW" w:hAnsi="Kinnari"/>
          <w:spacing w:val="20"/>
          <w:highlight w:val="yellow"/>
        </w:rPr>
        <w:t>)VS</w:t>
      </w:r>
      <w:r>
        <w:rPr>
          <w:rFonts w:ascii="Kinnari" w:eastAsia="AR PL UMing TW" w:hAnsi="Kinnari"/>
          <w:b/>
          <w:color w:val="FF0000"/>
          <w:spacing w:val="20"/>
          <w:highlight w:val="yellow"/>
        </w:rPr>
        <w:t>反向共識決</w:t>
      </w:r>
      <w:r>
        <w:rPr>
          <w:rFonts w:ascii="Kinnari" w:eastAsia="AR PL UMing TW" w:hAnsi="Kinnari"/>
          <w:b/>
          <w:color w:val="FF0000"/>
          <w:spacing w:val="20"/>
          <w:highlight w:val="yellow"/>
        </w:rPr>
        <w:t>(</w:t>
      </w:r>
      <w:r>
        <w:rPr>
          <w:rFonts w:ascii="Kinnari" w:eastAsia="AR PL UMing TW" w:hAnsi="Kinnari"/>
          <w:b/>
          <w:color w:val="FF0000"/>
          <w:spacing w:val="20"/>
          <w:highlight w:val="yellow"/>
        </w:rPr>
        <w:t>沒有人不同意</w:t>
      </w:r>
      <w:r>
        <w:rPr>
          <w:rFonts w:ascii="Kinnari" w:eastAsia="AR PL UMing TW" w:hAnsi="Kinnari"/>
          <w:b/>
          <w:color w:val="FF0000"/>
          <w:spacing w:val="20"/>
          <w:highlight w:val="yellow"/>
        </w:rPr>
        <w:t>))(</w:t>
      </w:r>
      <w:r>
        <w:rPr>
          <w:rFonts w:ascii="Kinnari" w:eastAsia="AR PL UMing TW" w:hAnsi="Kinnari"/>
          <w:b/>
          <w:color w:val="FF0000"/>
          <w:spacing w:val="20"/>
          <w:highlight w:val="yellow"/>
        </w:rPr>
        <w:t>找人背書</w:t>
      </w:r>
      <w:r>
        <w:rPr>
          <w:rFonts w:ascii="Kinnari" w:eastAsia="AR PL UMing TW" w:hAnsi="Kinnari"/>
          <w:b/>
          <w:color w:val="FF0000"/>
          <w:spacing w:val="20"/>
          <w:highlight w:val="yellow"/>
        </w:rPr>
        <w:t>??)</w:t>
      </w:r>
    </w:p>
    <w:p w:rsidR="00110D91" w:rsidRDefault="00110D91">
      <w:pPr>
        <w:snapToGrid w:val="0"/>
        <w:jc w:val="both"/>
        <w:rPr>
          <w:rFonts w:ascii="Kinnari" w:eastAsia="AR PL UMing TW" w:hAnsi="Kinnari"/>
          <w:spacing w:val="20"/>
        </w:rPr>
      </w:pPr>
    </w:p>
    <w:p w:rsidR="00110D91" w:rsidRDefault="00291201">
      <w:pPr>
        <w:snapToGrid w:val="0"/>
        <w:jc w:val="both"/>
        <w:rPr>
          <w:rFonts w:asciiTheme="minorEastAsia" w:hAnsiTheme="minorEastAsia"/>
          <w:spacing w:val="20"/>
        </w:rPr>
      </w:pPr>
      <w:r>
        <w:rPr>
          <w:rFonts w:ascii="Kinnari" w:eastAsia="AR PL UMing TW" w:hAnsi="Kinnari"/>
          <w:spacing w:val="20"/>
        </w:rPr>
        <w:t>[</w:t>
      </w:r>
      <w:r>
        <w:rPr>
          <w:rFonts w:ascii="Kinnari" w:eastAsia="AR PL UMing TW" w:hAnsi="Kinnari"/>
          <w:spacing w:val="20"/>
        </w:rPr>
        <w:t>完成之後呢</w:t>
      </w:r>
      <w:r>
        <w:rPr>
          <w:rFonts w:ascii="Kinnari" w:eastAsia="AR PL UMing TW" w:hAnsi="Kinnari"/>
          <w:spacing w:val="20"/>
        </w:rPr>
        <w:t>?]</w:t>
      </w:r>
    </w:p>
    <w:p w:rsidR="00110D91" w:rsidRDefault="00291201">
      <w:pPr>
        <w:snapToGrid w:val="0"/>
        <w:jc w:val="both"/>
        <w:rPr>
          <w:rFonts w:asciiTheme="minorEastAsia" w:hAnsiTheme="minorEastAsia"/>
          <w:spacing w:val="20"/>
        </w:rPr>
      </w:pPr>
      <w:r>
        <w:rPr>
          <w:rFonts w:ascii="Kinnari" w:eastAsia="AR PL UMing TW" w:hAnsi="Kinnari"/>
          <w:spacing w:val="20"/>
        </w:rPr>
        <w:t>針對高等級的物種，根據</w:t>
      </w:r>
      <w:r>
        <w:rPr>
          <w:rFonts w:ascii="Kinnari" w:eastAsia="AR PL UMing TW" w:hAnsi="Kinnari"/>
          <w:spacing w:val="20"/>
        </w:rPr>
        <w:t>IUCN</w:t>
      </w:r>
      <w:r>
        <w:rPr>
          <w:rFonts w:ascii="Kinnari" w:eastAsia="AR PL UMing TW" w:hAnsi="Kinnari"/>
          <w:spacing w:val="20"/>
        </w:rPr>
        <w:t>的</w:t>
      </w:r>
      <w:r>
        <w:rPr>
          <w:rFonts w:ascii="Kinnari" w:eastAsia="AR PL UMing TW" w:hAnsi="Kinnari"/>
          <w:spacing w:val="20"/>
        </w:rPr>
        <w:t>strategic planning for species conservation</w:t>
      </w:r>
      <w:r>
        <w:rPr>
          <w:rFonts w:ascii="Kinnari" w:eastAsia="AR PL UMing TW" w:hAnsi="Kinnari"/>
          <w:spacing w:val="20"/>
        </w:rPr>
        <w:t>編撰</w:t>
      </w:r>
      <w:r>
        <w:rPr>
          <w:rFonts w:ascii="Kinnari" w:eastAsia="AR PL UMing TW" w:hAnsi="Kinnari"/>
          <w:spacing w:val="20"/>
        </w:rPr>
        <w:t>action plan</w:t>
      </w:r>
    </w:p>
    <w:p w:rsidR="00110D91" w:rsidRDefault="00110D91">
      <w:pPr>
        <w:snapToGrid w:val="0"/>
        <w:jc w:val="both"/>
        <w:rPr>
          <w:rFonts w:ascii="Kinnari" w:eastAsia="AR PL UMing TW" w:hAnsi="Kinnari"/>
          <w:spacing w:val="20"/>
        </w:rPr>
      </w:pPr>
    </w:p>
    <w:p w:rsidR="00110D91" w:rsidRDefault="00291201">
      <w:pPr>
        <w:snapToGrid w:val="0"/>
        <w:jc w:val="both"/>
        <w:rPr>
          <w:rFonts w:ascii="Kinnari" w:eastAsia="AR PL UMing TW" w:hAnsi="Kinnari"/>
        </w:rPr>
      </w:pPr>
      <w:r>
        <w:rPr>
          <w:rFonts w:ascii="Kinnari" w:eastAsia="AR PL UMing TW" w:hAnsi="Kinnari"/>
          <w:spacing w:val="20"/>
        </w:rPr>
        <w:t>&lt;</w:t>
      </w:r>
      <w:r>
        <w:rPr>
          <w:rFonts w:ascii="Kinnari" w:eastAsia="AR PL UMing TW" w:hAnsi="Kinnari"/>
          <w:spacing w:val="20"/>
        </w:rPr>
        <w:t>總結</w:t>
      </w:r>
      <w:r>
        <w:rPr>
          <w:rFonts w:ascii="Kinnari" w:eastAsia="AR PL UMing TW" w:hAnsi="Kinnari"/>
          <w:spacing w:val="20"/>
        </w:rPr>
        <w:t>&gt;</w:t>
      </w:r>
    </w:p>
    <w:p w:rsidR="00110D91" w:rsidRDefault="00291201">
      <w:pPr>
        <w:snapToGrid w:val="0"/>
        <w:jc w:val="both"/>
        <w:rPr>
          <w:rFonts w:asciiTheme="minorEastAsia" w:hAnsiTheme="minorEastAsia"/>
          <w:spacing w:val="20"/>
          <w:highlight w:val="lightGray"/>
        </w:rPr>
      </w:pPr>
      <w:r>
        <w:rPr>
          <w:rFonts w:ascii="Kinnari" w:eastAsia="AR PL UMing TW" w:hAnsi="Kinnari"/>
          <w:spacing w:val="20"/>
          <w:shd w:val="pct15" w:color="auto" w:fill="FFFFFF"/>
        </w:rPr>
        <w:t>[</w:t>
      </w:r>
      <w:r>
        <w:rPr>
          <w:rFonts w:ascii="Kinnari" w:eastAsia="AR PL UMing TW" w:hAnsi="Kinnari"/>
          <w:spacing w:val="20"/>
          <w:shd w:val="pct15" w:color="auto" w:fill="FFFFFF"/>
        </w:rPr>
        <w:t>若要成功的保育起受脅物種，仔細的規劃是重要的，但真正能夠造成改變的只有行動，而決定一項行動成功的關鍵，完全都在行動前的準備，而一旦開始行動了，通常就大事底定了</w:t>
      </w:r>
      <w:r>
        <w:rPr>
          <w:rFonts w:ascii="Kinnari" w:eastAsia="AR PL UMing TW" w:hAnsi="Kinnari"/>
          <w:spacing w:val="20"/>
          <w:shd w:val="pct15" w:color="auto" w:fill="FFFFFF"/>
        </w:rPr>
        <w:t>]</w:t>
      </w:r>
    </w:p>
    <w:p w:rsidR="00110D91" w:rsidRDefault="00110D91">
      <w:pPr>
        <w:snapToGrid w:val="0"/>
        <w:jc w:val="both"/>
        <w:rPr>
          <w:rFonts w:ascii="Kinnari" w:eastAsia="AR PL UMing TW" w:hAnsi="Kinnari"/>
          <w:spacing w:val="20"/>
          <w:shd w:val="pct15" w:color="auto" w:fill="FFFFFF"/>
        </w:rPr>
      </w:pPr>
    </w:p>
    <w:p w:rsidR="00110D91" w:rsidRDefault="00110D91">
      <w:pPr>
        <w:snapToGrid w:val="0"/>
        <w:jc w:val="both"/>
        <w:rPr>
          <w:rFonts w:ascii="Kinnari" w:eastAsia="AR PL UMing TW" w:hAnsi="Kinnari"/>
          <w:spacing w:val="20"/>
          <w:shd w:val="pct15" w:color="auto" w:fill="FFFFFF"/>
        </w:rPr>
      </w:pPr>
    </w:p>
    <w:p w:rsidR="00110D91" w:rsidRDefault="00291201">
      <w:pPr>
        <w:snapToGrid w:val="0"/>
        <w:jc w:val="both"/>
        <w:rPr>
          <w:rFonts w:asciiTheme="minorEastAsia" w:hAnsiTheme="minorEastAsia"/>
          <w:b/>
          <w:color w:val="FF0000"/>
          <w:spacing w:val="20"/>
          <w:highlight w:val="lightGray"/>
        </w:rPr>
      </w:pPr>
      <w:r>
        <w:rPr>
          <w:rFonts w:ascii="Kinnari" w:eastAsia="AR PL UMing TW" w:hAnsi="Kinnari"/>
          <w:b/>
          <w:color w:val="FF0000"/>
          <w:spacing w:val="20"/>
          <w:highlight w:val="yellow"/>
          <w:shd w:val="pct15" w:color="auto" w:fill="FFFFFF"/>
        </w:rPr>
        <w:t>Add level of uncertainty on parameters to produce confidence interval for criteria!</w:t>
      </w:r>
    </w:p>
    <w:p w:rsidR="00110D91" w:rsidRDefault="00291201">
      <w:pPr>
        <w:snapToGrid w:val="0"/>
        <w:jc w:val="both"/>
        <w:rPr>
          <w:rFonts w:asciiTheme="minorEastAsia" w:hAnsiTheme="minorEastAsia"/>
          <w:b/>
          <w:color w:val="FF0000"/>
          <w:spacing w:val="20"/>
          <w:highlight w:val="lightGray"/>
        </w:rPr>
      </w:pPr>
      <w:r>
        <w:rPr>
          <w:rFonts w:ascii="Kinnari" w:eastAsia="AR PL UMing TW" w:hAnsi="Kinnari"/>
          <w:b/>
          <w:color w:val="FF0000"/>
          <w:spacing w:val="20"/>
          <w:shd w:val="pct15" w:color="auto" w:fill="FFFFFF"/>
        </w:rPr>
        <w:t>反面思考</w:t>
      </w:r>
      <w:r>
        <w:rPr>
          <w:rFonts w:ascii="Kinnari" w:eastAsia="AR PL UMing TW" w:hAnsi="Kinnari"/>
          <w:b/>
          <w:color w:val="FF0000"/>
          <w:spacing w:val="20"/>
          <w:shd w:val="pct15" w:color="auto" w:fill="FFFFFF"/>
        </w:rPr>
        <w:t>:</w:t>
      </w:r>
      <w:r>
        <w:rPr>
          <w:rFonts w:ascii="Kinnari" w:eastAsia="AR PL UMing TW" w:hAnsi="Kinnari"/>
          <w:b/>
          <w:color w:val="FF0000"/>
          <w:spacing w:val="20"/>
          <w:shd w:val="pct15" w:color="auto" w:fill="FFFFFF"/>
        </w:rPr>
        <w:t>哪些物種如果不採取保育行動時，對我們的影響會是最小的</w:t>
      </w:r>
      <w:r>
        <w:rPr>
          <w:rFonts w:ascii="Kinnari" w:eastAsia="AR PL UMing TW" w:hAnsi="Kinnari"/>
          <w:b/>
          <w:color w:val="FF0000"/>
          <w:spacing w:val="20"/>
          <w:shd w:val="pct15" w:color="auto" w:fill="FFFFFF"/>
        </w:rPr>
        <w:t>?</w:t>
      </w:r>
    </w:p>
    <w:p w:rsidR="00110D91" w:rsidRDefault="00110D91">
      <w:pPr>
        <w:pStyle w:val="ad"/>
        <w:snapToGrid w:val="0"/>
        <w:jc w:val="both"/>
        <w:rPr>
          <w:rFonts w:ascii="Kinnari" w:eastAsia="AR PL UMing TW" w:hAnsi="Kinnari" w:cs="細明體"/>
        </w:rPr>
      </w:pPr>
    </w:p>
    <w:p w:rsidR="00110D91" w:rsidRDefault="00291201">
      <w:pPr>
        <w:snapToGrid w:val="0"/>
        <w:jc w:val="both"/>
        <w:rPr>
          <w:rFonts w:asciiTheme="minorEastAsia" w:hAnsiTheme="minorEastAsia"/>
          <w:spacing w:val="20"/>
        </w:rPr>
      </w:pPr>
      <w:r>
        <w:rPr>
          <w:rFonts w:ascii="Kinnari" w:eastAsia="AR PL UMing TW" w:hAnsi="Kinnari"/>
          <w:spacing w:val="20"/>
        </w:rPr>
        <w:t>參考資料</w:t>
      </w:r>
      <w:r>
        <w:rPr>
          <w:rFonts w:ascii="Kinnari" w:eastAsia="AR PL UMing TW" w:hAnsi="Kinnari"/>
          <w:spacing w:val="20"/>
        </w:rPr>
        <w:t>:</w:t>
      </w:r>
    </w:p>
    <w:p w:rsidR="00110D91" w:rsidRDefault="00291201">
      <w:pPr>
        <w:snapToGrid w:val="0"/>
        <w:jc w:val="both"/>
        <w:rPr>
          <w:rFonts w:asciiTheme="minorEastAsia" w:hAnsiTheme="minorEastAsia"/>
          <w:spacing w:val="20"/>
        </w:rPr>
      </w:pPr>
      <w:r>
        <w:rPr>
          <w:rFonts w:ascii="Kinnari" w:eastAsia="AR PL UMing TW" w:hAnsi="Kinnari"/>
          <w:spacing w:val="20"/>
        </w:rPr>
        <w:t>Jordan F., et al. 2008, Identifying important species: Linking structure and function in ecological networks. Ecological Modelling</w:t>
      </w:r>
    </w:p>
    <w:p w:rsidR="00110D91" w:rsidRDefault="00291201">
      <w:pPr>
        <w:snapToGrid w:val="0"/>
        <w:jc w:val="both"/>
        <w:rPr>
          <w:rFonts w:asciiTheme="minorEastAsia" w:hAnsiTheme="minorEastAsia"/>
          <w:spacing w:val="20"/>
        </w:rPr>
      </w:pPr>
      <w:r>
        <w:rPr>
          <w:rFonts w:ascii="Kinnari" w:eastAsia="AR PL UMing TW" w:hAnsi="Kinnari"/>
          <w:spacing w:val="20"/>
        </w:rPr>
        <w:t>Perry N. 2010, The ecological importance of species and the Noah’s Ark problem. Ecological Economics</w:t>
      </w:r>
    </w:p>
    <w:p w:rsidR="00110D91" w:rsidRDefault="00291201">
      <w:pPr>
        <w:snapToGrid w:val="0"/>
        <w:jc w:val="both"/>
        <w:rPr>
          <w:rFonts w:asciiTheme="minorEastAsia" w:hAnsiTheme="minorEastAsia"/>
          <w:spacing w:val="20"/>
        </w:rPr>
      </w:pPr>
      <w:r>
        <w:rPr>
          <w:rFonts w:ascii="Kinnari" w:eastAsia="AR PL UMing TW" w:hAnsi="Kinnari"/>
          <w:spacing w:val="20"/>
        </w:rPr>
        <w:t>Pierre C., et al. 2014 Conservation priorities when species interact: the Noah’s Ark metaphor revisited. PLOS ONE</w:t>
      </w:r>
    </w:p>
    <w:p w:rsidR="00110D91" w:rsidRDefault="00291201">
      <w:pPr>
        <w:snapToGrid w:val="0"/>
        <w:jc w:val="both"/>
        <w:rPr>
          <w:rFonts w:asciiTheme="minorEastAsia" w:hAnsiTheme="minorEastAsia"/>
          <w:spacing w:val="20"/>
        </w:rPr>
      </w:pPr>
      <w:r>
        <w:rPr>
          <w:rFonts w:ascii="Kinnari" w:eastAsia="AR PL UMing TW" w:hAnsi="Kinnari"/>
          <w:spacing w:val="20"/>
        </w:rPr>
        <w:t>Weitzman M. L. 1998, The Noah’s Ark problem. Econometrica</w:t>
      </w:r>
    </w:p>
    <w:p w:rsidR="00110D91" w:rsidRDefault="00291201">
      <w:pPr>
        <w:snapToGrid w:val="0"/>
        <w:jc w:val="both"/>
        <w:rPr>
          <w:rFonts w:asciiTheme="minorEastAsia" w:hAnsiTheme="minorEastAsia"/>
          <w:spacing w:val="20"/>
        </w:rPr>
      </w:pPr>
      <w:r>
        <w:rPr>
          <w:rFonts w:ascii="Kinnari" w:eastAsia="AR PL UMing TW" w:hAnsi="Kinnari"/>
          <w:spacing w:val="20"/>
        </w:rPr>
        <w:t>Issac N. J. B., et al. 2007, Mammals on the EDGE: conservation priorities based on threat and phylogeny. PLOS ONE</w:t>
      </w:r>
    </w:p>
    <w:p w:rsidR="00110D91" w:rsidRDefault="00291201">
      <w:pPr>
        <w:snapToGrid w:val="0"/>
        <w:jc w:val="both"/>
        <w:rPr>
          <w:rFonts w:asciiTheme="minorEastAsia" w:hAnsiTheme="minorEastAsia"/>
          <w:spacing w:val="20"/>
        </w:rPr>
      </w:pPr>
      <w:r>
        <w:rPr>
          <w:rFonts w:ascii="Kinnari" w:eastAsia="AR PL UMing TW" w:hAnsi="Kinnari"/>
          <w:spacing w:val="20"/>
        </w:rPr>
        <w:lastRenderedPageBreak/>
        <w:t>Pimm et. al 1995, The future of biodiversity. Science</w:t>
      </w:r>
    </w:p>
    <w:p w:rsidR="00110D91" w:rsidRDefault="00291201">
      <w:pPr>
        <w:snapToGrid w:val="0"/>
        <w:jc w:val="both"/>
        <w:rPr>
          <w:rFonts w:asciiTheme="minorEastAsia" w:hAnsiTheme="minorEastAsia"/>
          <w:spacing w:val="20"/>
        </w:rPr>
      </w:pPr>
      <w:r>
        <w:rPr>
          <w:rFonts w:ascii="Kinnari" w:eastAsia="AR PL UMing TW" w:hAnsi="Kinnari"/>
          <w:spacing w:val="20"/>
        </w:rPr>
        <w:t>Waters et. al 2016, The Anthropocene is functionally and stratigraphically distinct from the Holocene. Science</w:t>
      </w:r>
    </w:p>
    <w:p w:rsidR="00110D91" w:rsidRDefault="00291201">
      <w:pPr>
        <w:snapToGrid w:val="0"/>
        <w:jc w:val="both"/>
        <w:rPr>
          <w:rFonts w:asciiTheme="minorEastAsia" w:hAnsiTheme="minorEastAsia"/>
          <w:spacing w:val="20"/>
        </w:rPr>
      </w:pPr>
      <w:r>
        <w:rPr>
          <w:rFonts w:ascii="Kinnari" w:eastAsia="AR PL UMing TW" w:hAnsi="Kinnari"/>
          <w:spacing w:val="20"/>
        </w:rPr>
        <w:t>Game 2013</w:t>
      </w:r>
    </w:p>
    <w:p w:rsidR="00110D91" w:rsidRDefault="00291201">
      <w:pPr>
        <w:snapToGrid w:val="0"/>
        <w:jc w:val="both"/>
        <w:rPr>
          <w:rFonts w:asciiTheme="minorEastAsia" w:hAnsiTheme="minorEastAsia"/>
          <w:spacing w:val="20"/>
        </w:rPr>
      </w:pPr>
      <w:r>
        <w:rPr>
          <w:rFonts w:ascii="Kinnari" w:eastAsia="AR PL UMing TW" w:hAnsi="Kinnari"/>
          <w:spacing w:val="20"/>
        </w:rPr>
        <w:t>Wright 1991</w:t>
      </w:r>
    </w:p>
    <w:p w:rsidR="00110D91" w:rsidRDefault="00291201">
      <w:pPr>
        <w:snapToGrid w:val="0"/>
        <w:jc w:val="both"/>
        <w:rPr>
          <w:rFonts w:asciiTheme="minorEastAsia" w:hAnsiTheme="minorEastAsia"/>
          <w:spacing w:val="20"/>
        </w:rPr>
      </w:pPr>
      <w:r>
        <w:rPr>
          <w:rFonts w:ascii="Kinnari" w:eastAsia="AR PL UMing TW" w:hAnsi="Kinnari"/>
          <w:spacing w:val="20"/>
        </w:rPr>
        <w:t>Wilson et. al 2009</w:t>
      </w:r>
    </w:p>
    <w:p w:rsidR="00110D91" w:rsidRDefault="00291201">
      <w:pPr>
        <w:snapToGrid w:val="0"/>
        <w:jc w:val="both"/>
        <w:rPr>
          <w:rFonts w:asciiTheme="minorEastAsia" w:hAnsiTheme="minorEastAsia"/>
          <w:spacing w:val="20"/>
        </w:rPr>
      </w:pPr>
      <w:r>
        <w:rPr>
          <w:rFonts w:ascii="Kinnari" w:eastAsia="AR PL UMing TW" w:hAnsi="Kinnari"/>
          <w:spacing w:val="20"/>
        </w:rPr>
        <w:t>Joseph 2009</w:t>
      </w:r>
    </w:p>
    <w:p w:rsidR="00110D91" w:rsidRDefault="00291201">
      <w:pPr>
        <w:snapToGrid w:val="0"/>
        <w:jc w:val="both"/>
        <w:rPr>
          <w:rFonts w:asciiTheme="minorEastAsia" w:hAnsiTheme="minorEastAsia"/>
          <w:spacing w:val="20"/>
        </w:rPr>
      </w:pPr>
      <w:r>
        <w:rPr>
          <w:rFonts w:ascii="Kinnari" w:eastAsia="AR PL UMing TW" w:hAnsi="Kinnari"/>
          <w:spacing w:val="20"/>
        </w:rPr>
        <w:t>IUCN redlisting</w:t>
      </w:r>
    </w:p>
    <w:p w:rsidR="00110D91" w:rsidRDefault="00291201">
      <w:pPr>
        <w:snapToGrid w:val="0"/>
        <w:jc w:val="both"/>
        <w:rPr>
          <w:rFonts w:asciiTheme="minorEastAsia" w:hAnsiTheme="minorEastAsia"/>
          <w:spacing w:val="20"/>
        </w:rPr>
      </w:pPr>
      <w:r>
        <w:rPr>
          <w:rFonts w:ascii="Kinnari" w:eastAsia="AR PL UMing TW" w:hAnsi="Kinnari"/>
          <w:spacing w:val="20"/>
        </w:rPr>
        <w:t>臺灣淡水魚紅皮書</w:t>
      </w:r>
    </w:p>
    <w:p w:rsidR="00110D91" w:rsidRDefault="00291201">
      <w:pPr>
        <w:snapToGrid w:val="0"/>
        <w:jc w:val="both"/>
        <w:rPr>
          <w:rFonts w:asciiTheme="minorEastAsia" w:hAnsiTheme="minorEastAsia"/>
          <w:spacing w:val="20"/>
        </w:rPr>
      </w:pPr>
      <w:r>
        <w:rPr>
          <w:rFonts w:ascii="Kinnari" w:eastAsia="AR PL UMing TW" w:hAnsi="Kinnari"/>
          <w:spacing w:val="20"/>
        </w:rPr>
        <w:t>Vincenot E. T., et al 2015, Public awareness and perceptual factors in the conservation of elusive species: The case of the endangered Ryukyu flying fox. Global Ecology and Conservation</w:t>
      </w:r>
    </w:p>
    <w:p w:rsidR="00110D91" w:rsidRDefault="00291201">
      <w:pPr>
        <w:snapToGrid w:val="0"/>
        <w:jc w:val="both"/>
        <w:rPr>
          <w:rFonts w:asciiTheme="minorEastAsia" w:hAnsiTheme="minorEastAsia"/>
          <w:spacing w:val="20"/>
        </w:rPr>
      </w:pPr>
      <w:r>
        <w:rPr>
          <w:rFonts w:ascii="Kinnari" w:eastAsia="AR PL UMing TW" w:hAnsi="Kinnari"/>
          <w:spacing w:val="20"/>
        </w:rPr>
        <w:t>Shannon M. Knapp et al 2003 Setting priorities for conservation: the influence of uncertainty on species rankings of Indiana mammals</w:t>
      </w:r>
    </w:p>
    <w:p w:rsidR="00110D91" w:rsidRDefault="00291201">
      <w:pPr>
        <w:snapToGrid w:val="0"/>
        <w:jc w:val="both"/>
        <w:rPr>
          <w:rFonts w:asciiTheme="minorEastAsia" w:hAnsiTheme="minorEastAsia"/>
          <w:spacing w:val="20"/>
        </w:rPr>
      </w:pPr>
      <w:r>
        <w:rPr>
          <w:rFonts w:ascii="Kinnari" w:eastAsia="AR PL UMing TW" w:hAnsi="Kinnari"/>
          <w:spacing w:val="20"/>
        </w:rPr>
        <w:t>Peter C. Fishburn 1970 Utility theory for decision making</w:t>
      </w:r>
    </w:p>
    <w:p w:rsidR="00110D91" w:rsidRDefault="00291201">
      <w:pPr>
        <w:snapToGrid w:val="0"/>
        <w:jc w:val="both"/>
      </w:pPr>
      <w:r>
        <w:rPr>
          <w:rFonts w:ascii="Kinnari" w:eastAsia="AR PL UMing TW" w:hAnsi="Kinnari"/>
          <w:spacing w:val="20"/>
        </w:rPr>
        <w:t>B. P. Wallace et al 2011 Global Conservation Priorities for Marine Turtles. PLOS ONE</w:t>
      </w:r>
    </w:p>
    <w:sectPr w:rsidR="00110D91">
      <w:pgSz w:w="11906" w:h="16838"/>
      <w:pgMar w:top="1440" w:right="1800" w:bottom="1440" w:left="1800"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Noto Sans CJK TC Regular">
    <w:altName w:val="Times New Roman"/>
    <w:panose1 w:val="00000000000000000000"/>
    <w:charset w:val="88"/>
    <w:family w:val="swiss"/>
    <w:notTrueType/>
    <w:pitch w:val="variable"/>
    <w:sig w:usb0="30000207" w:usb1="2BDF3C10" w:usb2="00000016" w:usb3="00000000" w:csb0="003A0107" w:csb1="00000000"/>
  </w:font>
  <w:font w:name="Kinnari">
    <w:altName w:val="Times New Roman"/>
    <w:charset w:val="01"/>
    <w:family w:val="roman"/>
    <w:pitch w:val="variable"/>
  </w:font>
  <w:font w:name="AR PL UMing TW">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91"/>
    <w:rsid w:val="00110D91"/>
    <w:rsid w:val="001F5D1C"/>
    <w:rsid w:val="00291201"/>
    <w:rsid w:val="0033241F"/>
    <w:rsid w:val="0040685A"/>
    <w:rsid w:val="00891D20"/>
    <w:rsid w:val="008C5759"/>
    <w:rsid w:val="00A91A2C"/>
    <w:rsid w:val="00AB7FBA"/>
    <w:rsid w:val="00C86BAE"/>
    <w:rsid w:val="00CC4360"/>
    <w:rsid w:val="00DE2EEA"/>
    <w:rsid w:val="00F05AAE"/>
    <w:rsid w:val="00F24ADF"/>
    <w:rsid w:val="00F83F8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25D4C-7FAB-46B5-8943-A2BD6730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pPr>
    <w:rPr>
      <w:rFonts w:ascii="Calibri" w:hAnsi="Calibri" w:cs="新細明體"/>
      <w:color w:val="00000A"/>
      <w:sz w:val="24"/>
    </w:rPr>
  </w:style>
  <w:style w:type="paragraph" w:styleId="1">
    <w:name w:val="heading 1"/>
    <w:basedOn w:val="a"/>
    <w:link w:val="10"/>
    <w:uiPriority w:val="9"/>
    <w:qFormat/>
    <w:rsid w:val="00435B99"/>
    <w:pPr>
      <w:widowControl/>
      <w:spacing w:beforeAutospacing="1" w:afterAutospacing="1"/>
      <w:outlineLvl w:val="0"/>
    </w:pPr>
    <w:rPr>
      <w:rFonts w:ascii="新細明體" w:eastAsia="新細明體" w:hAnsi="新細明體"/>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qFormat/>
    <w:rsid w:val="00C755A3"/>
    <w:rPr>
      <w:sz w:val="20"/>
      <w:szCs w:val="20"/>
    </w:rPr>
  </w:style>
  <w:style w:type="character" w:customStyle="1" w:styleId="a4">
    <w:name w:val="頁尾 字元"/>
    <w:basedOn w:val="a0"/>
    <w:uiPriority w:val="99"/>
    <w:qFormat/>
    <w:rsid w:val="00C755A3"/>
    <w:rPr>
      <w:sz w:val="20"/>
      <w:szCs w:val="20"/>
    </w:rPr>
  </w:style>
  <w:style w:type="character" w:styleId="a5">
    <w:name w:val="Placeholder Text"/>
    <w:basedOn w:val="a0"/>
    <w:uiPriority w:val="99"/>
    <w:semiHidden/>
    <w:qFormat/>
    <w:rsid w:val="001755F3"/>
    <w:rPr>
      <w:color w:val="808080"/>
    </w:rPr>
  </w:style>
  <w:style w:type="character" w:customStyle="1" w:styleId="10">
    <w:name w:val="標題 1 字元"/>
    <w:basedOn w:val="a0"/>
    <w:link w:val="1"/>
    <w:uiPriority w:val="9"/>
    <w:qFormat/>
    <w:rsid w:val="00435B99"/>
    <w:rPr>
      <w:rFonts w:ascii="新細明體" w:eastAsia="新細明體" w:hAnsi="新細明體" w:cs="新細明體"/>
      <w:b/>
      <w:bCs/>
      <w:sz w:val="48"/>
      <w:szCs w:val="48"/>
    </w:rPr>
  </w:style>
  <w:style w:type="paragraph" w:styleId="a6">
    <w:name w:val="Title"/>
    <w:basedOn w:val="a"/>
    <w:next w:val="a7"/>
    <w:qFormat/>
    <w:pPr>
      <w:keepNext/>
      <w:spacing w:before="240" w:after="120"/>
    </w:pPr>
    <w:rPr>
      <w:rFonts w:ascii="Liberation Sans" w:eastAsia="Noto Sans CJK TC Regular" w:hAnsi="Liberation Sans" w:cs="Noto Sans CJK TC Regular"/>
      <w:sz w:val="28"/>
      <w:szCs w:val="28"/>
    </w:rPr>
  </w:style>
  <w:style w:type="paragraph" w:styleId="a7">
    <w:name w:val="Body Text"/>
    <w:basedOn w:val="a"/>
    <w:pPr>
      <w:spacing w:after="140" w:line="288" w:lineRule="auto"/>
    </w:pPr>
  </w:style>
  <w:style w:type="paragraph" w:styleId="a8">
    <w:name w:val="List"/>
    <w:basedOn w:val="a7"/>
    <w:rPr>
      <w:rFonts w:cs="Noto Sans CJK TC Regular"/>
    </w:rPr>
  </w:style>
  <w:style w:type="paragraph" w:styleId="a9">
    <w:name w:val="caption"/>
    <w:basedOn w:val="a"/>
    <w:qFormat/>
    <w:pPr>
      <w:suppressLineNumbers/>
      <w:spacing w:before="120" w:after="120"/>
    </w:pPr>
    <w:rPr>
      <w:rFonts w:cs="Noto Sans CJK TC Regular"/>
      <w:i/>
      <w:iCs/>
      <w:szCs w:val="24"/>
    </w:rPr>
  </w:style>
  <w:style w:type="paragraph" w:customStyle="1" w:styleId="aa">
    <w:name w:val="索引"/>
    <w:basedOn w:val="a"/>
    <w:qFormat/>
    <w:pPr>
      <w:suppressLineNumbers/>
    </w:pPr>
    <w:rPr>
      <w:rFonts w:cs="Noto Sans CJK TC Regular"/>
    </w:rPr>
  </w:style>
  <w:style w:type="paragraph" w:styleId="ab">
    <w:name w:val="header"/>
    <w:basedOn w:val="a"/>
    <w:uiPriority w:val="99"/>
    <w:unhideWhenUsed/>
    <w:rsid w:val="00C755A3"/>
    <w:pPr>
      <w:tabs>
        <w:tab w:val="center" w:pos="4153"/>
        <w:tab w:val="right" w:pos="8306"/>
      </w:tabs>
      <w:snapToGrid w:val="0"/>
    </w:pPr>
    <w:rPr>
      <w:sz w:val="20"/>
      <w:szCs w:val="20"/>
    </w:rPr>
  </w:style>
  <w:style w:type="paragraph" w:styleId="ac">
    <w:name w:val="footer"/>
    <w:basedOn w:val="a"/>
    <w:uiPriority w:val="99"/>
    <w:unhideWhenUsed/>
    <w:rsid w:val="00C755A3"/>
    <w:pPr>
      <w:tabs>
        <w:tab w:val="center" w:pos="4153"/>
        <w:tab w:val="right" w:pos="8306"/>
      </w:tabs>
      <w:snapToGrid w:val="0"/>
    </w:pPr>
    <w:rPr>
      <w:sz w:val="20"/>
      <w:szCs w:val="20"/>
    </w:rPr>
  </w:style>
  <w:style w:type="paragraph" w:styleId="ad">
    <w:name w:val="No Spacing"/>
    <w:basedOn w:val="a"/>
    <w:uiPriority w:val="1"/>
    <w:qFormat/>
    <w:rsid w:val="00AB54E9"/>
    <w:pPr>
      <w:widowControl/>
    </w:pPr>
    <w:rPr>
      <w:rFonts w:cs="Times New Roman"/>
      <w:szCs w:val="32"/>
    </w:rPr>
  </w:style>
  <w:style w:type="paragraph" w:customStyle="1" w:styleId="ae">
    <w:name w:val="框架內容"/>
    <w:basedOn w:val="a"/>
    <w:qFormat/>
  </w:style>
  <w:style w:type="table" w:styleId="af">
    <w:name w:val="Table Grid"/>
    <w:basedOn w:val="a1"/>
    <w:uiPriority w:val="59"/>
    <w:rsid w:val="00AB54E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B59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87655-0081-4C14-AE27-190C4659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13531</TotalTime>
  <Pages>16</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177</cp:revision>
  <dcterms:created xsi:type="dcterms:W3CDTF">2016-05-18T02:44:00Z</dcterms:created>
  <dcterms:modified xsi:type="dcterms:W3CDTF">2016-09-12T01:17:00Z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